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EA1" w:rsidRPr="00415EA1" w:rsidRDefault="00415EA1" w:rsidP="00415EA1">
      <w:pPr>
        <w:widowControl/>
        <w:pBdr>
          <w:bottom w:val="single" w:sz="6" w:space="0" w:color="DDDDDD"/>
        </w:pBdr>
        <w:wordWrap/>
        <w:autoSpaceDE/>
        <w:autoSpaceDN/>
        <w:spacing w:before="100" w:beforeAutospacing="1" w:after="225" w:line="240" w:lineRule="auto"/>
        <w:jc w:val="left"/>
        <w:outlineLvl w:val="0"/>
        <w:rPr>
          <w:rFonts w:ascii="Helvetica" w:eastAsia="굴림" w:hAnsi="Helvetica" w:cs="Helvetica"/>
          <w:b/>
          <w:bCs/>
          <w:color w:val="333333"/>
          <w:kern w:val="36"/>
          <w:sz w:val="60"/>
          <w:szCs w:val="60"/>
        </w:rPr>
      </w:pPr>
      <w:r w:rsidRPr="00415EA1">
        <w:rPr>
          <w:rFonts w:ascii="Helvetica" w:eastAsia="굴림" w:hAnsi="Helvetica" w:cs="Helvetica"/>
          <w:b/>
          <w:bCs/>
          <w:color w:val="333333"/>
          <w:kern w:val="36"/>
          <w:sz w:val="60"/>
          <w:szCs w:val="60"/>
        </w:rPr>
        <w:t>pdf2htmlEX</w:t>
      </w:r>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r w:rsidRPr="00415EA1">
        <w:rPr>
          <w:rFonts w:ascii="Helvetica" w:eastAsia="굴림" w:hAnsi="Helvetica" w:cs="Helvetica"/>
          <w:noProof/>
          <w:color w:val="4183C4"/>
          <w:kern w:val="0"/>
          <w:sz w:val="23"/>
          <w:szCs w:val="23"/>
        </w:rPr>
        <w:drawing>
          <wp:inline distT="0" distB="0" distL="0" distR="0">
            <wp:extent cx="733425" cy="180975"/>
            <wp:effectExtent l="0" t="0" r="9525" b="9525"/>
            <wp:docPr id="1" name="그림 1" descr="Build Statu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Statu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3425" cy="180975"/>
                    </a:xfrm>
                    <a:prstGeom prst="rect">
                      <a:avLst/>
                    </a:prstGeom>
                    <a:noFill/>
                    <a:ln>
                      <a:noFill/>
                    </a:ln>
                  </pic:spPr>
                </pic:pic>
              </a:graphicData>
            </a:graphic>
          </wp:inline>
        </w:drawing>
      </w:r>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A beautiful demo is worth a thousand words:</w:t>
      </w:r>
    </w:p>
    <w:p w:rsidR="00415EA1" w:rsidRPr="00415EA1" w:rsidRDefault="00415EA1" w:rsidP="00415EA1">
      <w:pPr>
        <w:widowControl/>
        <w:numPr>
          <w:ilvl w:val="0"/>
          <w:numId w:val="1"/>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b/>
          <w:bCs/>
          <w:color w:val="333333"/>
          <w:kern w:val="0"/>
          <w:sz w:val="23"/>
          <w:szCs w:val="23"/>
        </w:rPr>
        <w:t>Typography</w:t>
      </w:r>
      <w:r w:rsidRPr="00415EA1">
        <w:rPr>
          <w:rFonts w:ascii="Helvetica" w:eastAsia="굴림" w:hAnsi="Helvetica" w:cs="Helvetica"/>
          <w:color w:val="333333"/>
          <w:kern w:val="0"/>
          <w:sz w:val="23"/>
          <w:szCs w:val="23"/>
        </w:rPr>
        <w:t> (fonts): </w:t>
      </w:r>
      <w:hyperlink r:id="rId7" w:history="1">
        <w:r w:rsidRPr="00415EA1">
          <w:rPr>
            <w:rFonts w:ascii="Helvetica" w:eastAsia="굴림" w:hAnsi="Helvetica" w:cs="Helvetica"/>
            <w:color w:val="4183C4"/>
            <w:kern w:val="0"/>
            <w:sz w:val="23"/>
            <w:szCs w:val="23"/>
            <w:u w:val="single"/>
          </w:rPr>
          <w:t>HTML</w:t>
        </w:r>
      </w:hyperlink>
      <w:r w:rsidRPr="00415EA1">
        <w:rPr>
          <w:rFonts w:ascii="Helvetica" w:eastAsia="굴림" w:hAnsi="Helvetica" w:cs="Helvetica"/>
          <w:color w:val="333333"/>
          <w:kern w:val="0"/>
          <w:sz w:val="23"/>
          <w:szCs w:val="23"/>
        </w:rPr>
        <w:t> / </w:t>
      </w:r>
      <w:hyperlink r:id="rId8" w:history="1">
        <w:r w:rsidRPr="00415EA1">
          <w:rPr>
            <w:rFonts w:ascii="Helvetica" w:eastAsia="굴림" w:hAnsi="Helvetica" w:cs="Helvetica"/>
            <w:color w:val="4183C4"/>
            <w:kern w:val="0"/>
            <w:sz w:val="23"/>
            <w:szCs w:val="23"/>
            <w:u w:val="single"/>
          </w:rPr>
          <w:t>PDF</w:t>
        </w:r>
      </w:hyperlink>
    </w:p>
    <w:p w:rsidR="00415EA1" w:rsidRPr="00415EA1" w:rsidRDefault="00415EA1" w:rsidP="00415EA1">
      <w:pPr>
        <w:widowControl/>
        <w:numPr>
          <w:ilvl w:val="0"/>
          <w:numId w:val="1"/>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b/>
          <w:bCs/>
          <w:color w:val="333333"/>
          <w:kern w:val="0"/>
          <w:sz w:val="23"/>
          <w:szCs w:val="23"/>
        </w:rPr>
        <w:t>Cheat Sheet</w:t>
      </w:r>
      <w:r w:rsidRPr="00415EA1">
        <w:rPr>
          <w:rFonts w:ascii="Helvetica" w:eastAsia="굴림" w:hAnsi="Helvetica" w:cs="Helvetica"/>
          <w:color w:val="333333"/>
          <w:kern w:val="0"/>
          <w:sz w:val="23"/>
          <w:szCs w:val="23"/>
        </w:rPr>
        <w:t> (math formulas): </w:t>
      </w:r>
      <w:hyperlink r:id="rId9" w:history="1">
        <w:r w:rsidRPr="00415EA1">
          <w:rPr>
            <w:rFonts w:ascii="Helvetica" w:eastAsia="굴림" w:hAnsi="Helvetica" w:cs="Helvetica"/>
            <w:color w:val="4183C4"/>
            <w:kern w:val="0"/>
            <w:sz w:val="23"/>
            <w:szCs w:val="23"/>
            <w:u w:val="single"/>
          </w:rPr>
          <w:t>HTML</w:t>
        </w:r>
      </w:hyperlink>
      <w:r w:rsidRPr="00415EA1">
        <w:rPr>
          <w:rFonts w:ascii="Helvetica" w:eastAsia="굴림" w:hAnsi="Helvetica" w:cs="Helvetica"/>
          <w:color w:val="333333"/>
          <w:kern w:val="0"/>
          <w:sz w:val="23"/>
          <w:szCs w:val="23"/>
        </w:rPr>
        <w:t> / </w:t>
      </w:r>
      <w:hyperlink r:id="rId10" w:history="1">
        <w:r w:rsidRPr="00415EA1">
          <w:rPr>
            <w:rFonts w:ascii="Helvetica" w:eastAsia="굴림" w:hAnsi="Helvetica" w:cs="Helvetica"/>
            <w:color w:val="4183C4"/>
            <w:kern w:val="0"/>
            <w:sz w:val="23"/>
            <w:szCs w:val="23"/>
            <w:u w:val="single"/>
          </w:rPr>
          <w:t>PDF</w:t>
        </w:r>
      </w:hyperlink>
    </w:p>
    <w:p w:rsidR="00415EA1" w:rsidRPr="00415EA1" w:rsidRDefault="00415EA1" w:rsidP="00415EA1">
      <w:pPr>
        <w:widowControl/>
        <w:numPr>
          <w:ilvl w:val="0"/>
          <w:numId w:val="1"/>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b/>
          <w:bCs/>
          <w:color w:val="333333"/>
          <w:kern w:val="0"/>
          <w:sz w:val="23"/>
          <w:szCs w:val="23"/>
        </w:rPr>
        <w:t>Scientific Paper</w:t>
      </w:r>
      <w:r w:rsidRPr="00415EA1">
        <w:rPr>
          <w:rFonts w:ascii="Helvetica" w:eastAsia="굴림" w:hAnsi="Helvetica" w:cs="Helvetica"/>
          <w:color w:val="333333"/>
          <w:kern w:val="0"/>
          <w:sz w:val="23"/>
          <w:szCs w:val="23"/>
        </w:rPr>
        <w:t> (text and figures): </w:t>
      </w:r>
      <w:hyperlink r:id="rId11" w:history="1">
        <w:r w:rsidRPr="00415EA1">
          <w:rPr>
            <w:rFonts w:ascii="Helvetica" w:eastAsia="굴림" w:hAnsi="Helvetica" w:cs="Helvetica"/>
            <w:color w:val="4183C4"/>
            <w:kern w:val="0"/>
            <w:sz w:val="23"/>
            <w:szCs w:val="23"/>
            <w:u w:val="single"/>
          </w:rPr>
          <w:t>HTML</w:t>
        </w:r>
      </w:hyperlink>
      <w:r w:rsidRPr="00415EA1">
        <w:rPr>
          <w:rFonts w:ascii="Helvetica" w:eastAsia="굴림" w:hAnsi="Helvetica" w:cs="Helvetica"/>
          <w:color w:val="333333"/>
          <w:kern w:val="0"/>
          <w:sz w:val="23"/>
          <w:szCs w:val="23"/>
        </w:rPr>
        <w:t> / </w:t>
      </w:r>
      <w:hyperlink r:id="rId12" w:history="1">
        <w:r w:rsidRPr="00415EA1">
          <w:rPr>
            <w:rFonts w:ascii="Helvetica" w:eastAsia="굴림" w:hAnsi="Helvetica" w:cs="Helvetica"/>
            <w:color w:val="4183C4"/>
            <w:kern w:val="0"/>
            <w:sz w:val="23"/>
            <w:szCs w:val="23"/>
            <w:u w:val="single"/>
          </w:rPr>
          <w:t>PDF</w:t>
        </w:r>
      </w:hyperlink>
    </w:p>
    <w:p w:rsidR="00415EA1" w:rsidRPr="00415EA1" w:rsidRDefault="00415EA1" w:rsidP="00415EA1">
      <w:pPr>
        <w:widowControl/>
        <w:numPr>
          <w:ilvl w:val="0"/>
          <w:numId w:val="1"/>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b/>
          <w:bCs/>
          <w:color w:val="333333"/>
          <w:kern w:val="0"/>
          <w:sz w:val="23"/>
          <w:szCs w:val="23"/>
        </w:rPr>
        <w:t>Full Circle Magazine</w:t>
      </w:r>
      <w:r w:rsidRPr="00415EA1">
        <w:rPr>
          <w:rFonts w:ascii="Helvetica" w:eastAsia="굴림" w:hAnsi="Helvetica" w:cs="Helvetica"/>
          <w:color w:val="333333"/>
          <w:kern w:val="0"/>
          <w:sz w:val="23"/>
          <w:szCs w:val="23"/>
        </w:rPr>
        <w:t> (read while downloading): </w:t>
      </w:r>
      <w:hyperlink r:id="rId13" w:history="1">
        <w:r w:rsidRPr="00415EA1">
          <w:rPr>
            <w:rFonts w:ascii="Helvetica" w:eastAsia="굴림" w:hAnsi="Helvetica" w:cs="Helvetica"/>
            <w:color w:val="4183C4"/>
            <w:kern w:val="0"/>
            <w:sz w:val="23"/>
            <w:szCs w:val="23"/>
            <w:u w:val="single"/>
          </w:rPr>
          <w:t>HTML</w:t>
        </w:r>
      </w:hyperlink>
      <w:r w:rsidRPr="00415EA1">
        <w:rPr>
          <w:rFonts w:ascii="Helvetica" w:eastAsia="굴림" w:hAnsi="Helvetica" w:cs="Helvetica"/>
          <w:color w:val="333333"/>
          <w:kern w:val="0"/>
          <w:sz w:val="23"/>
          <w:szCs w:val="23"/>
        </w:rPr>
        <w:t> / </w:t>
      </w:r>
      <w:hyperlink r:id="rId14" w:history="1">
        <w:r w:rsidRPr="00415EA1">
          <w:rPr>
            <w:rFonts w:ascii="Helvetica" w:eastAsia="굴림" w:hAnsi="Helvetica" w:cs="Helvetica"/>
            <w:color w:val="4183C4"/>
            <w:kern w:val="0"/>
            <w:sz w:val="23"/>
            <w:szCs w:val="23"/>
            <w:u w:val="single"/>
          </w:rPr>
          <w:t>PDF</w:t>
        </w:r>
      </w:hyperlink>
    </w:p>
    <w:p w:rsidR="00415EA1" w:rsidRPr="00415EA1" w:rsidRDefault="00415EA1" w:rsidP="00415EA1">
      <w:pPr>
        <w:widowControl/>
        <w:numPr>
          <w:ilvl w:val="0"/>
          <w:numId w:val="1"/>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proofErr w:type="spellStart"/>
      <w:r w:rsidRPr="00415EA1">
        <w:rPr>
          <w:rFonts w:ascii="Helvetica" w:eastAsia="굴림" w:hAnsi="Helvetica" w:cs="Helvetica"/>
          <w:b/>
          <w:bCs/>
          <w:color w:val="333333"/>
          <w:kern w:val="0"/>
          <w:sz w:val="23"/>
          <w:szCs w:val="23"/>
        </w:rPr>
        <w:t>Git</w:t>
      </w:r>
      <w:proofErr w:type="spellEnd"/>
      <w:r w:rsidRPr="00415EA1">
        <w:rPr>
          <w:rFonts w:ascii="Helvetica" w:eastAsia="굴림" w:hAnsi="Helvetica" w:cs="Helvetica"/>
          <w:b/>
          <w:bCs/>
          <w:color w:val="333333"/>
          <w:kern w:val="0"/>
          <w:sz w:val="23"/>
          <w:szCs w:val="23"/>
        </w:rPr>
        <w:t xml:space="preserve"> Manual</w:t>
      </w:r>
      <w:r w:rsidRPr="00415EA1">
        <w:rPr>
          <w:rFonts w:ascii="Helvetica" w:eastAsia="굴림" w:hAnsi="Helvetica" w:cs="Helvetica"/>
          <w:color w:val="333333"/>
          <w:kern w:val="0"/>
          <w:sz w:val="23"/>
          <w:szCs w:val="23"/>
        </w:rPr>
        <w:t> (CJK support): </w:t>
      </w:r>
      <w:hyperlink r:id="rId15" w:history="1">
        <w:r w:rsidRPr="00415EA1">
          <w:rPr>
            <w:rFonts w:ascii="Helvetica" w:eastAsia="굴림" w:hAnsi="Helvetica" w:cs="Helvetica"/>
            <w:color w:val="4183C4"/>
            <w:kern w:val="0"/>
            <w:sz w:val="23"/>
            <w:szCs w:val="23"/>
            <w:u w:val="single"/>
          </w:rPr>
          <w:t>HTML</w:t>
        </w:r>
      </w:hyperlink>
      <w:r w:rsidRPr="00415EA1">
        <w:rPr>
          <w:rFonts w:ascii="Helvetica" w:eastAsia="굴림" w:hAnsi="Helvetica" w:cs="Helvetica"/>
          <w:color w:val="333333"/>
          <w:kern w:val="0"/>
          <w:sz w:val="23"/>
          <w:szCs w:val="23"/>
        </w:rPr>
        <w:t> / </w:t>
      </w:r>
      <w:hyperlink r:id="rId16" w:history="1">
        <w:r w:rsidRPr="00415EA1">
          <w:rPr>
            <w:rFonts w:ascii="Helvetica" w:eastAsia="굴림" w:hAnsi="Helvetica" w:cs="Helvetica"/>
            <w:color w:val="4183C4"/>
            <w:kern w:val="0"/>
            <w:sz w:val="23"/>
            <w:szCs w:val="23"/>
            <w:u w:val="single"/>
          </w:rPr>
          <w:t>PDF</w:t>
        </w:r>
      </w:hyperlink>
    </w:p>
    <w:p w:rsidR="00415EA1" w:rsidRPr="00415EA1" w:rsidRDefault="00D112FD" w:rsidP="00415EA1">
      <w:pPr>
        <w:widowControl/>
        <w:numPr>
          <w:ilvl w:val="0"/>
          <w:numId w:val="1"/>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17" w:history="1">
        <w:r w:rsidR="00415EA1" w:rsidRPr="00415EA1">
          <w:rPr>
            <w:rFonts w:ascii="Helvetica" w:eastAsia="굴림" w:hAnsi="Helvetica" w:cs="Helvetica"/>
            <w:color w:val="4183C4"/>
            <w:kern w:val="0"/>
            <w:sz w:val="23"/>
            <w:szCs w:val="23"/>
            <w:u w:val="single"/>
          </w:rPr>
          <w:t>Try your own files</w:t>
        </w:r>
      </w:hyperlink>
    </w:p>
    <w:p w:rsidR="00415EA1" w:rsidRPr="00415EA1" w:rsidRDefault="00D112FD" w:rsidP="00415EA1">
      <w:pPr>
        <w:widowControl/>
        <w:wordWrap/>
        <w:autoSpaceDE/>
        <w:autoSpaceDN/>
        <w:spacing w:before="225" w:after="225" w:line="375" w:lineRule="atLeast"/>
        <w:jc w:val="left"/>
        <w:rPr>
          <w:rFonts w:ascii="Helvetica" w:eastAsia="굴림" w:hAnsi="Helvetica" w:cs="Helvetica"/>
          <w:color w:val="333333"/>
          <w:kern w:val="0"/>
          <w:sz w:val="23"/>
          <w:szCs w:val="23"/>
        </w:rPr>
      </w:pPr>
      <w:hyperlink r:id="rId18" w:history="1">
        <w:r w:rsidR="00415EA1" w:rsidRPr="00415EA1">
          <w:rPr>
            <w:rFonts w:ascii="Helvetica" w:eastAsia="굴림" w:hAnsi="Helvetica" w:cs="Helvetica"/>
            <w:color w:val="4183C4"/>
            <w:kern w:val="0"/>
            <w:sz w:val="23"/>
            <w:szCs w:val="23"/>
            <w:u w:val="single"/>
          </w:rPr>
          <w:t>Browser requirements</w:t>
        </w:r>
      </w:hyperlink>
    </w:p>
    <w:p w:rsidR="00415EA1" w:rsidRPr="00415EA1" w:rsidRDefault="00415EA1" w:rsidP="00415EA1">
      <w:pPr>
        <w:widowControl/>
        <w:wordWrap/>
        <w:autoSpaceDE/>
        <w:autoSpaceDN/>
        <w:spacing w:before="240" w:after="225" w:line="240" w:lineRule="auto"/>
        <w:jc w:val="left"/>
        <w:outlineLvl w:val="2"/>
        <w:rPr>
          <w:rFonts w:ascii="Helvetica" w:eastAsia="굴림" w:hAnsi="Helvetica" w:cs="Helvetica"/>
          <w:b/>
          <w:bCs/>
          <w:color w:val="333333"/>
          <w:kern w:val="0"/>
          <w:sz w:val="36"/>
          <w:szCs w:val="36"/>
        </w:rPr>
      </w:pPr>
      <w:bookmarkStart w:id="0" w:name="introduction"/>
      <w:bookmarkEnd w:id="0"/>
      <w:r w:rsidRPr="00415EA1">
        <w:rPr>
          <w:rFonts w:ascii="Helvetica" w:eastAsia="굴림" w:hAnsi="Helvetica" w:cs="Helvetica"/>
          <w:b/>
          <w:bCs/>
          <w:color w:val="333333"/>
          <w:kern w:val="0"/>
          <w:sz w:val="36"/>
          <w:szCs w:val="36"/>
        </w:rPr>
        <w:t>Introduction</w:t>
      </w:r>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proofErr w:type="gramStart"/>
      <w:r w:rsidRPr="00415EA1">
        <w:rPr>
          <w:rFonts w:ascii="Helvetica" w:eastAsia="굴림" w:hAnsi="Helvetica" w:cs="Helvetica"/>
          <w:color w:val="333333"/>
          <w:kern w:val="0"/>
          <w:sz w:val="23"/>
          <w:szCs w:val="23"/>
        </w:rPr>
        <w:t>pdf2htmlEX</w:t>
      </w:r>
      <w:proofErr w:type="gramEnd"/>
      <w:r w:rsidRPr="00415EA1">
        <w:rPr>
          <w:rFonts w:ascii="Helvetica" w:eastAsia="굴림" w:hAnsi="Helvetica" w:cs="Helvetica"/>
          <w:color w:val="333333"/>
          <w:kern w:val="0"/>
          <w:sz w:val="23"/>
          <w:szCs w:val="23"/>
        </w:rPr>
        <w:t xml:space="preserve"> renders PDF files in HTML, utilizing modern Web technologies. It aims to provide an accurate rendering, while keeping optimized for Web display.</w:t>
      </w:r>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proofErr w:type="gramStart"/>
      <w:r w:rsidRPr="00415EA1">
        <w:rPr>
          <w:rFonts w:ascii="Helvetica" w:eastAsia="굴림" w:hAnsi="Helvetica" w:cs="Helvetica"/>
          <w:color w:val="333333"/>
          <w:kern w:val="0"/>
          <w:sz w:val="23"/>
          <w:szCs w:val="23"/>
        </w:rPr>
        <w:t>pdf2htmlEX</w:t>
      </w:r>
      <w:proofErr w:type="gramEnd"/>
      <w:r w:rsidRPr="00415EA1">
        <w:rPr>
          <w:rFonts w:ascii="Helvetica" w:eastAsia="굴림" w:hAnsi="Helvetica" w:cs="Helvetica"/>
          <w:color w:val="333333"/>
          <w:kern w:val="0"/>
          <w:sz w:val="23"/>
          <w:szCs w:val="23"/>
        </w:rPr>
        <w:t xml:space="preserve"> is best for text-based PDF files, for example scientific papers with complicated formulas and figures. Text, fonts and formats are natively preserved in HTML such that you can still search and copy. The generated HTML file is static, with optional features powered by JavaScript.</w:t>
      </w:r>
    </w:p>
    <w:p w:rsidR="00415EA1" w:rsidRPr="00415EA1" w:rsidRDefault="00D112FD" w:rsidP="00415EA1">
      <w:pPr>
        <w:widowControl/>
        <w:wordWrap/>
        <w:autoSpaceDE/>
        <w:autoSpaceDN/>
        <w:spacing w:before="225" w:after="225" w:line="375" w:lineRule="atLeast"/>
        <w:jc w:val="left"/>
        <w:rPr>
          <w:rFonts w:ascii="Helvetica" w:eastAsia="굴림" w:hAnsi="Helvetica" w:cs="Helvetica"/>
          <w:color w:val="333333"/>
          <w:kern w:val="0"/>
          <w:sz w:val="23"/>
          <w:szCs w:val="23"/>
        </w:rPr>
      </w:pPr>
      <w:hyperlink r:id="rId19" w:history="1">
        <w:r w:rsidR="00415EA1" w:rsidRPr="00415EA1">
          <w:rPr>
            <w:rFonts w:ascii="Helvetica" w:eastAsia="굴림" w:hAnsi="Helvetica" w:cs="Helvetica"/>
            <w:color w:val="4183C4"/>
            <w:kern w:val="0"/>
            <w:sz w:val="23"/>
            <w:szCs w:val="23"/>
            <w:u w:val="single"/>
          </w:rPr>
          <w:t>Learn more about who and why should use pdf2htmlEX</w:t>
        </w:r>
      </w:hyperlink>
    </w:p>
    <w:p w:rsidR="00415EA1" w:rsidRPr="00415EA1" w:rsidRDefault="00415EA1" w:rsidP="00415EA1">
      <w:pPr>
        <w:widowControl/>
        <w:wordWrap/>
        <w:autoSpaceDE/>
        <w:autoSpaceDN/>
        <w:spacing w:before="240" w:after="225" w:line="240" w:lineRule="auto"/>
        <w:jc w:val="left"/>
        <w:outlineLvl w:val="2"/>
        <w:rPr>
          <w:rFonts w:ascii="Helvetica" w:eastAsia="굴림" w:hAnsi="Helvetica" w:cs="Helvetica"/>
          <w:b/>
          <w:bCs/>
          <w:color w:val="333333"/>
          <w:kern w:val="0"/>
          <w:sz w:val="36"/>
          <w:szCs w:val="36"/>
        </w:rPr>
      </w:pPr>
      <w:bookmarkStart w:id="1" w:name="features"/>
      <w:bookmarkEnd w:id="1"/>
      <w:r w:rsidRPr="00415EA1">
        <w:rPr>
          <w:rFonts w:ascii="Helvetica" w:eastAsia="굴림" w:hAnsi="Helvetica" w:cs="Helvetica"/>
          <w:b/>
          <w:bCs/>
          <w:color w:val="333333"/>
          <w:kern w:val="0"/>
          <w:sz w:val="36"/>
          <w:szCs w:val="36"/>
        </w:rPr>
        <w:t>Features</w:t>
      </w:r>
    </w:p>
    <w:p w:rsidR="00415EA1" w:rsidRPr="00415EA1" w:rsidRDefault="00415EA1" w:rsidP="00415EA1">
      <w:pPr>
        <w:widowControl/>
        <w:numPr>
          <w:ilvl w:val="0"/>
          <w:numId w:val="2"/>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Precise and native text in HTML</w:t>
      </w:r>
    </w:p>
    <w:p w:rsidR="00415EA1" w:rsidRPr="00415EA1" w:rsidRDefault="00415EA1" w:rsidP="00415EA1">
      <w:pPr>
        <w:widowControl/>
        <w:numPr>
          <w:ilvl w:val="0"/>
          <w:numId w:val="2"/>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Flexible Output</w:t>
      </w:r>
    </w:p>
    <w:p w:rsidR="00415EA1" w:rsidRPr="00415EA1" w:rsidRDefault="00415EA1" w:rsidP="00415EA1">
      <w:pPr>
        <w:widowControl/>
        <w:numPr>
          <w:ilvl w:val="0"/>
          <w:numId w:val="2"/>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Moderate Size</w:t>
      </w:r>
    </w:p>
    <w:p w:rsidR="00415EA1" w:rsidRPr="00415EA1" w:rsidRDefault="00415EA1" w:rsidP="00415EA1">
      <w:pPr>
        <w:widowControl/>
        <w:numPr>
          <w:ilvl w:val="0"/>
          <w:numId w:val="2"/>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More PDF stuffs that you love: links, outlines &amp; printing</w:t>
      </w:r>
    </w:p>
    <w:p w:rsidR="00415EA1" w:rsidRPr="00415EA1" w:rsidRDefault="00D112FD" w:rsidP="00415EA1">
      <w:pPr>
        <w:widowControl/>
        <w:wordWrap/>
        <w:autoSpaceDE/>
        <w:autoSpaceDN/>
        <w:spacing w:before="225" w:after="225" w:line="375" w:lineRule="atLeast"/>
        <w:jc w:val="left"/>
        <w:rPr>
          <w:rFonts w:ascii="Helvetica" w:eastAsia="굴림" w:hAnsi="Helvetica" w:cs="Helvetica"/>
          <w:color w:val="333333"/>
          <w:kern w:val="0"/>
          <w:sz w:val="23"/>
          <w:szCs w:val="23"/>
        </w:rPr>
      </w:pPr>
      <w:hyperlink r:id="rId20" w:history="1">
        <w:r w:rsidR="00415EA1" w:rsidRPr="00415EA1">
          <w:rPr>
            <w:rFonts w:ascii="Helvetica" w:eastAsia="굴림" w:hAnsi="Helvetica" w:cs="Helvetica"/>
            <w:color w:val="4183C4"/>
            <w:kern w:val="0"/>
            <w:sz w:val="23"/>
            <w:szCs w:val="23"/>
            <w:u w:val="single"/>
          </w:rPr>
          <w:t>Learn more</w:t>
        </w:r>
      </w:hyperlink>
      <w:r w:rsidR="00415EA1" w:rsidRPr="00415EA1">
        <w:rPr>
          <w:rFonts w:ascii="Helvetica" w:eastAsia="굴림" w:hAnsi="Helvetica" w:cs="Helvetica"/>
          <w:color w:val="333333"/>
          <w:kern w:val="0"/>
          <w:sz w:val="23"/>
          <w:szCs w:val="23"/>
        </w:rPr>
        <w:br/>
      </w:r>
      <w:hyperlink r:id="rId21" w:history="1">
        <w:r w:rsidR="00415EA1" w:rsidRPr="00415EA1">
          <w:rPr>
            <w:rFonts w:ascii="Helvetica" w:eastAsia="굴림" w:hAnsi="Helvetica" w:cs="Helvetica"/>
            <w:color w:val="4183C4"/>
            <w:kern w:val="0"/>
            <w:sz w:val="23"/>
            <w:szCs w:val="23"/>
            <w:u w:val="single"/>
          </w:rPr>
          <w:t>Compare with others</w:t>
        </w:r>
      </w:hyperlink>
    </w:p>
    <w:p w:rsidR="00415EA1" w:rsidRPr="00415EA1" w:rsidRDefault="00415EA1" w:rsidP="00415EA1">
      <w:pPr>
        <w:widowControl/>
        <w:wordWrap/>
        <w:autoSpaceDE/>
        <w:autoSpaceDN/>
        <w:spacing w:before="240" w:after="225" w:line="240" w:lineRule="auto"/>
        <w:jc w:val="left"/>
        <w:outlineLvl w:val="2"/>
        <w:rPr>
          <w:rFonts w:ascii="Helvetica" w:eastAsia="굴림" w:hAnsi="Helvetica" w:cs="Helvetica"/>
          <w:b/>
          <w:bCs/>
          <w:color w:val="333333"/>
          <w:kern w:val="0"/>
          <w:sz w:val="36"/>
          <w:szCs w:val="36"/>
        </w:rPr>
      </w:pPr>
      <w:bookmarkStart w:id="2" w:name="wiki-portals"/>
      <w:bookmarkEnd w:id="2"/>
      <w:r w:rsidRPr="00415EA1">
        <w:rPr>
          <w:rFonts w:ascii="Helvetica" w:eastAsia="굴림" w:hAnsi="Helvetica" w:cs="Helvetica"/>
          <w:b/>
          <w:bCs/>
          <w:color w:val="333333"/>
          <w:kern w:val="0"/>
          <w:sz w:val="36"/>
          <w:szCs w:val="36"/>
        </w:rPr>
        <w:t>Wiki Portals</w:t>
      </w:r>
    </w:p>
    <w:p w:rsidR="00415EA1" w:rsidRPr="00415EA1" w:rsidRDefault="00D112FD" w:rsidP="00415EA1">
      <w:pPr>
        <w:widowControl/>
        <w:numPr>
          <w:ilvl w:val="0"/>
          <w:numId w:val="3"/>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2" w:history="1">
        <w:r w:rsidR="00415EA1" w:rsidRPr="00415EA1">
          <w:rPr>
            <w:rFonts w:ascii="Helvetica" w:eastAsia="굴림" w:hAnsi="Helvetica" w:cs="Helvetica"/>
            <w:color w:val="4183C4"/>
            <w:kern w:val="0"/>
            <w:sz w:val="23"/>
            <w:szCs w:val="23"/>
            <w:u w:val="single"/>
          </w:rPr>
          <w:t>Wiki Home</w:t>
        </w:r>
      </w:hyperlink>
    </w:p>
    <w:p w:rsidR="00415EA1" w:rsidRPr="00415EA1" w:rsidRDefault="00D112FD" w:rsidP="00415EA1">
      <w:pPr>
        <w:widowControl/>
        <w:numPr>
          <w:ilvl w:val="0"/>
          <w:numId w:val="3"/>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3" w:history="1">
        <w:r w:rsidR="00415EA1" w:rsidRPr="00415EA1">
          <w:rPr>
            <w:rFonts w:ascii="Helvetica" w:eastAsia="굴림" w:hAnsi="Helvetica" w:cs="Helvetica"/>
            <w:color w:val="4183C4"/>
            <w:kern w:val="0"/>
            <w:sz w:val="23"/>
            <w:szCs w:val="23"/>
            <w:u w:val="single"/>
          </w:rPr>
          <w:t>Download</w:t>
        </w:r>
      </w:hyperlink>
    </w:p>
    <w:p w:rsidR="00415EA1" w:rsidRPr="00415EA1" w:rsidRDefault="00D112FD" w:rsidP="00415EA1">
      <w:pPr>
        <w:widowControl/>
        <w:numPr>
          <w:ilvl w:val="0"/>
          <w:numId w:val="3"/>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4" w:history="1">
        <w:r w:rsidR="00415EA1" w:rsidRPr="00415EA1">
          <w:rPr>
            <w:rFonts w:ascii="Helvetica" w:eastAsia="굴림" w:hAnsi="Helvetica" w:cs="Helvetica"/>
            <w:color w:val="4183C4"/>
            <w:kern w:val="0"/>
            <w:sz w:val="23"/>
            <w:szCs w:val="23"/>
            <w:u w:val="single"/>
          </w:rPr>
          <w:t>Building</w:t>
        </w:r>
      </w:hyperlink>
    </w:p>
    <w:p w:rsidR="00415EA1" w:rsidRPr="00415EA1" w:rsidRDefault="00D112FD" w:rsidP="00415EA1">
      <w:pPr>
        <w:widowControl/>
        <w:numPr>
          <w:ilvl w:val="0"/>
          <w:numId w:val="3"/>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5" w:history="1">
        <w:r w:rsidR="00415EA1" w:rsidRPr="00415EA1">
          <w:rPr>
            <w:rFonts w:ascii="Helvetica" w:eastAsia="굴림" w:hAnsi="Helvetica" w:cs="Helvetica"/>
            <w:color w:val="4183C4"/>
            <w:kern w:val="0"/>
            <w:sz w:val="23"/>
            <w:szCs w:val="23"/>
            <w:u w:val="single"/>
          </w:rPr>
          <w:t>Quick Start</w:t>
        </w:r>
      </w:hyperlink>
    </w:p>
    <w:p w:rsidR="00415EA1" w:rsidRPr="00415EA1" w:rsidRDefault="00D112FD" w:rsidP="00415EA1">
      <w:pPr>
        <w:widowControl/>
        <w:numPr>
          <w:ilvl w:val="0"/>
          <w:numId w:val="3"/>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6" w:history="1">
        <w:r w:rsidR="00415EA1" w:rsidRPr="00415EA1">
          <w:rPr>
            <w:rFonts w:ascii="Helvetica" w:eastAsia="굴림" w:hAnsi="Helvetica" w:cs="Helvetica"/>
            <w:color w:val="4183C4"/>
            <w:kern w:val="0"/>
            <w:sz w:val="23"/>
            <w:szCs w:val="23"/>
            <w:u w:val="single"/>
          </w:rPr>
          <w:t>How to contribute</w:t>
        </w:r>
      </w:hyperlink>
    </w:p>
    <w:p w:rsidR="00415EA1" w:rsidRPr="00415EA1" w:rsidRDefault="00D112FD" w:rsidP="00415EA1">
      <w:pPr>
        <w:widowControl/>
        <w:numPr>
          <w:ilvl w:val="0"/>
          <w:numId w:val="3"/>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7" w:history="1">
        <w:r w:rsidR="00415EA1" w:rsidRPr="00415EA1">
          <w:rPr>
            <w:rFonts w:ascii="Helvetica" w:eastAsia="굴림" w:hAnsi="Helvetica" w:cs="Helvetica"/>
            <w:color w:val="4183C4"/>
            <w:kern w:val="0"/>
            <w:sz w:val="23"/>
            <w:szCs w:val="23"/>
            <w:u w:val="single"/>
          </w:rPr>
          <w:t>FAQ</w:t>
        </w:r>
      </w:hyperlink>
    </w:p>
    <w:p w:rsidR="00415EA1" w:rsidRPr="00415EA1" w:rsidRDefault="00415EA1" w:rsidP="00415EA1">
      <w:pPr>
        <w:widowControl/>
        <w:wordWrap/>
        <w:autoSpaceDE/>
        <w:autoSpaceDN/>
        <w:spacing w:before="240" w:after="225" w:line="240" w:lineRule="auto"/>
        <w:jc w:val="left"/>
        <w:outlineLvl w:val="2"/>
        <w:rPr>
          <w:rFonts w:ascii="Helvetica" w:eastAsia="굴림" w:hAnsi="Helvetica" w:cs="Helvetica"/>
          <w:b/>
          <w:bCs/>
          <w:color w:val="333333"/>
          <w:kern w:val="0"/>
          <w:sz w:val="36"/>
          <w:szCs w:val="36"/>
        </w:rPr>
      </w:pPr>
      <w:bookmarkStart w:id="3" w:name="license"/>
      <w:bookmarkEnd w:id="3"/>
      <w:r w:rsidRPr="00415EA1">
        <w:rPr>
          <w:rFonts w:ascii="Helvetica" w:eastAsia="굴림" w:hAnsi="Helvetica" w:cs="Helvetica"/>
          <w:b/>
          <w:bCs/>
          <w:color w:val="333333"/>
          <w:kern w:val="0"/>
          <w:sz w:val="36"/>
          <w:szCs w:val="36"/>
        </w:rPr>
        <w:t>LICENSE</w:t>
      </w:r>
    </w:p>
    <w:p w:rsidR="00415EA1" w:rsidRPr="00415EA1" w:rsidRDefault="00415EA1" w:rsidP="00415EA1">
      <w:pPr>
        <w:widowControl/>
        <w:wordWrap/>
        <w:autoSpaceDE/>
        <w:autoSpaceDN/>
        <w:spacing w:after="0" w:line="375" w:lineRule="atLeast"/>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GPLv3 with additional terms (see below) for most parts, MIT License for </w:t>
      </w:r>
      <w:r w:rsidRPr="00415EA1">
        <w:rPr>
          <w:rFonts w:ascii="Consolas" w:eastAsia="굴림체" w:hAnsi="Consolas" w:cs="Consolas"/>
          <w:color w:val="333333"/>
          <w:kern w:val="0"/>
          <w:sz w:val="18"/>
          <w:szCs w:val="18"/>
          <w:bdr w:val="single" w:sz="6" w:space="0" w:color="DDDDDD" w:frame="1"/>
          <w:shd w:val="clear" w:color="auto" w:fill="F8F8F8"/>
        </w:rPr>
        <w:t>share/*</w:t>
      </w:r>
    </w:p>
    <w:p w:rsidR="00415EA1" w:rsidRPr="00415EA1" w:rsidRDefault="00415EA1" w:rsidP="00415EA1">
      <w:pPr>
        <w:widowControl/>
        <w:wordWrap/>
        <w:autoSpaceDE/>
        <w:autoSpaceDN/>
        <w:spacing w:after="0" w:line="375" w:lineRule="atLeast"/>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Read </w:t>
      </w:r>
      <w:r w:rsidRPr="00415EA1">
        <w:rPr>
          <w:rFonts w:ascii="Consolas" w:eastAsia="굴림체" w:hAnsi="Consolas" w:cs="Consolas"/>
          <w:color w:val="333333"/>
          <w:kern w:val="0"/>
          <w:sz w:val="18"/>
          <w:szCs w:val="18"/>
          <w:bdr w:val="single" w:sz="6" w:space="0" w:color="DDDDDD" w:frame="1"/>
          <w:shd w:val="clear" w:color="auto" w:fill="F8F8F8"/>
        </w:rPr>
        <w:t>LICENSE</w:t>
      </w:r>
      <w:r w:rsidRPr="00415EA1">
        <w:rPr>
          <w:rFonts w:ascii="Helvetica" w:eastAsia="굴림" w:hAnsi="Helvetica" w:cs="Helvetica"/>
          <w:color w:val="333333"/>
          <w:kern w:val="0"/>
          <w:sz w:val="23"/>
          <w:szCs w:val="23"/>
        </w:rPr>
        <w:t> for more detail.</w:t>
      </w:r>
    </w:p>
    <w:p w:rsidR="00415EA1" w:rsidRPr="00415EA1" w:rsidRDefault="00415EA1" w:rsidP="00415EA1">
      <w:pPr>
        <w:widowControl/>
        <w:wordWrap/>
        <w:autoSpaceDE/>
        <w:autoSpaceDN/>
        <w:spacing w:before="240" w:after="225" w:line="240" w:lineRule="auto"/>
        <w:jc w:val="left"/>
        <w:outlineLvl w:val="3"/>
        <w:rPr>
          <w:rFonts w:ascii="Helvetica" w:eastAsia="굴림" w:hAnsi="Helvetica" w:cs="Helvetica"/>
          <w:b/>
          <w:bCs/>
          <w:color w:val="333333"/>
          <w:kern w:val="0"/>
          <w:sz w:val="29"/>
          <w:szCs w:val="29"/>
        </w:rPr>
      </w:pPr>
      <w:bookmarkStart w:id="4" w:name="for-online-services"/>
      <w:bookmarkEnd w:id="4"/>
      <w:r w:rsidRPr="00415EA1">
        <w:rPr>
          <w:rFonts w:ascii="Helvetica" w:eastAsia="굴림" w:hAnsi="Helvetica" w:cs="Helvetica"/>
          <w:b/>
          <w:bCs/>
          <w:color w:val="333333"/>
          <w:kern w:val="0"/>
          <w:sz w:val="29"/>
          <w:szCs w:val="29"/>
        </w:rPr>
        <w:t>For Online Services</w:t>
      </w:r>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You are free and welcome to modify pdf2htmlEX for your online services, but you should credit pdf2htmlEX if your service involves "online conversion" facilitated by pdf2htmlEX. You are also encouraged to send me a name and a URL for the purpose of statistics.</w:t>
      </w:r>
    </w:p>
    <w:p w:rsidR="00415EA1" w:rsidRPr="00415EA1" w:rsidRDefault="00415EA1" w:rsidP="00415EA1">
      <w:pPr>
        <w:widowControl/>
        <w:wordWrap/>
        <w:autoSpaceDE/>
        <w:autoSpaceDN/>
        <w:spacing w:after="0" w:line="375" w:lineRule="atLeast"/>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Read </w:t>
      </w:r>
      <w:r w:rsidRPr="00415EA1">
        <w:rPr>
          <w:rFonts w:ascii="Consolas" w:eastAsia="굴림체" w:hAnsi="Consolas" w:cs="Consolas"/>
          <w:color w:val="333333"/>
          <w:kern w:val="0"/>
          <w:sz w:val="18"/>
          <w:szCs w:val="18"/>
          <w:bdr w:val="single" w:sz="6" w:space="0" w:color="DDDDDD" w:frame="1"/>
          <w:shd w:val="clear" w:color="auto" w:fill="F8F8F8"/>
        </w:rPr>
        <w:t>LICENSE</w:t>
      </w:r>
      <w:r w:rsidRPr="00415EA1">
        <w:rPr>
          <w:rFonts w:ascii="Helvetica" w:eastAsia="굴림" w:hAnsi="Helvetica" w:cs="Helvetica"/>
          <w:color w:val="333333"/>
          <w:kern w:val="0"/>
          <w:sz w:val="23"/>
          <w:szCs w:val="23"/>
        </w:rPr>
        <w:t> for more detail.</w:t>
      </w:r>
    </w:p>
    <w:p w:rsidR="00415EA1" w:rsidRPr="00415EA1" w:rsidRDefault="00415EA1" w:rsidP="00415EA1">
      <w:pPr>
        <w:widowControl/>
        <w:wordWrap/>
        <w:autoSpaceDE/>
        <w:autoSpaceDN/>
        <w:spacing w:before="240" w:after="225" w:line="240" w:lineRule="auto"/>
        <w:jc w:val="left"/>
        <w:outlineLvl w:val="2"/>
        <w:rPr>
          <w:rFonts w:ascii="Helvetica" w:eastAsia="굴림" w:hAnsi="Helvetica" w:cs="Helvetica"/>
          <w:b/>
          <w:bCs/>
          <w:color w:val="333333"/>
          <w:kern w:val="0"/>
          <w:sz w:val="36"/>
          <w:szCs w:val="36"/>
        </w:rPr>
      </w:pPr>
      <w:bookmarkStart w:id="5" w:name="resources"/>
      <w:bookmarkEnd w:id="5"/>
      <w:r w:rsidRPr="00415EA1">
        <w:rPr>
          <w:rFonts w:ascii="Helvetica" w:eastAsia="굴림" w:hAnsi="Helvetica" w:cs="Helvetica"/>
          <w:b/>
          <w:bCs/>
          <w:color w:val="333333"/>
          <w:kern w:val="0"/>
          <w:sz w:val="36"/>
          <w:szCs w:val="36"/>
        </w:rPr>
        <w:t>Resources</w:t>
      </w:r>
    </w:p>
    <w:p w:rsidR="00415EA1" w:rsidRPr="00415EA1" w:rsidRDefault="00D112FD" w:rsidP="00415EA1">
      <w:pPr>
        <w:widowControl/>
        <w:numPr>
          <w:ilvl w:val="0"/>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8" w:history="1">
        <w:r w:rsidR="00415EA1" w:rsidRPr="00415EA1">
          <w:rPr>
            <w:rFonts w:ascii="Helvetica" w:eastAsia="굴림" w:hAnsi="Helvetica" w:cs="Helvetica"/>
            <w:color w:val="4183C4"/>
            <w:kern w:val="0"/>
            <w:sz w:val="23"/>
            <w:szCs w:val="23"/>
            <w:u w:val="single"/>
          </w:rPr>
          <w:t>pdf2htmlEX Blog</w:t>
        </w:r>
      </w:hyperlink>
    </w:p>
    <w:p w:rsidR="00415EA1" w:rsidRPr="00415EA1" w:rsidRDefault="00415EA1" w:rsidP="00415EA1">
      <w:pPr>
        <w:widowControl/>
        <w:numPr>
          <w:ilvl w:val="1"/>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News and announcements</w:t>
      </w:r>
    </w:p>
    <w:p w:rsidR="00415EA1" w:rsidRPr="00415EA1" w:rsidRDefault="00D112FD" w:rsidP="00415EA1">
      <w:pPr>
        <w:widowControl/>
        <w:numPr>
          <w:ilvl w:val="1"/>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29" w:history="1">
        <w:r w:rsidR="00415EA1" w:rsidRPr="00415EA1">
          <w:rPr>
            <w:rFonts w:ascii="Helvetica" w:eastAsia="굴림" w:hAnsi="Helvetica" w:cs="Helvetica"/>
            <w:color w:val="4183C4"/>
            <w:kern w:val="0"/>
            <w:sz w:val="23"/>
            <w:szCs w:val="23"/>
            <w:u w:val="single"/>
          </w:rPr>
          <w:t>RSS Subscribe</w:t>
        </w:r>
      </w:hyperlink>
    </w:p>
    <w:p w:rsidR="00415EA1" w:rsidRPr="00415EA1" w:rsidRDefault="00415EA1" w:rsidP="00415EA1">
      <w:pPr>
        <w:widowControl/>
        <w:numPr>
          <w:ilvl w:val="0"/>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Mailing list </w:t>
      </w:r>
      <w:hyperlink r:id="rId30" w:history="1">
        <w:r w:rsidRPr="00415EA1">
          <w:rPr>
            <w:rFonts w:ascii="Helvetica" w:eastAsia="굴림" w:hAnsi="Helvetica" w:cs="Helvetica"/>
            <w:color w:val="4183C4"/>
            <w:kern w:val="0"/>
            <w:sz w:val="23"/>
            <w:szCs w:val="23"/>
            <w:u w:val="single"/>
          </w:rPr>
          <w:t>pdf2htmlex@googlegroups.com</w:t>
        </w:r>
      </w:hyperlink>
    </w:p>
    <w:p w:rsidR="00415EA1" w:rsidRPr="00415EA1" w:rsidRDefault="00415EA1" w:rsidP="00415EA1">
      <w:pPr>
        <w:widowControl/>
        <w:numPr>
          <w:ilvl w:val="1"/>
          <w:numId w:val="4"/>
        </w:numPr>
        <w:wordWrap/>
        <w:autoSpaceDE/>
        <w:autoSpaceDN/>
        <w:spacing w:beforeAutospacing="1" w:after="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Questions are welcome, but make sure you have read </w:t>
      </w:r>
      <w:r w:rsidRPr="00415EA1">
        <w:rPr>
          <w:rFonts w:ascii="Consolas" w:eastAsia="굴림체" w:hAnsi="Consolas" w:cs="Consolas"/>
          <w:color w:val="333333"/>
          <w:kern w:val="0"/>
          <w:sz w:val="18"/>
          <w:szCs w:val="18"/>
          <w:bdr w:val="single" w:sz="6" w:space="0" w:color="DDDDDD" w:frame="1"/>
          <w:shd w:val="clear" w:color="auto" w:fill="F8F8F8"/>
        </w:rPr>
        <w:t>man pdf2htmlEX</w:t>
      </w:r>
      <w:r w:rsidRPr="00415EA1">
        <w:rPr>
          <w:rFonts w:ascii="Helvetica" w:eastAsia="굴림" w:hAnsi="Helvetica" w:cs="Helvetica"/>
          <w:color w:val="333333"/>
          <w:kern w:val="0"/>
          <w:sz w:val="23"/>
          <w:szCs w:val="23"/>
        </w:rPr>
        <w:t> and </w:t>
      </w:r>
      <w:hyperlink r:id="rId31" w:history="1">
        <w:r w:rsidRPr="00415EA1">
          <w:rPr>
            <w:rFonts w:ascii="Helvetica" w:eastAsia="굴림" w:hAnsi="Helvetica" w:cs="Helvetica"/>
            <w:color w:val="4183C4"/>
            <w:kern w:val="0"/>
            <w:sz w:val="23"/>
            <w:szCs w:val="23"/>
            <w:u w:val="single"/>
          </w:rPr>
          <w:t>wiki</w:t>
        </w:r>
      </w:hyperlink>
    </w:p>
    <w:p w:rsidR="00415EA1" w:rsidRPr="00415EA1" w:rsidRDefault="00D112FD" w:rsidP="00415EA1">
      <w:pPr>
        <w:widowControl/>
        <w:numPr>
          <w:ilvl w:val="1"/>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32" w:anchor="!forum/pdf2htmlex" w:history="1">
        <w:r w:rsidR="00415EA1" w:rsidRPr="00415EA1">
          <w:rPr>
            <w:rFonts w:ascii="Helvetica" w:eastAsia="굴림" w:hAnsi="Helvetica" w:cs="Helvetica"/>
            <w:color w:val="4183C4"/>
            <w:kern w:val="0"/>
            <w:sz w:val="23"/>
            <w:szCs w:val="23"/>
            <w:u w:val="single"/>
          </w:rPr>
          <w:t>Subscribe</w:t>
        </w:r>
      </w:hyperlink>
    </w:p>
    <w:p w:rsidR="00415EA1" w:rsidRPr="00415EA1" w:rsidRDefault="00415EA1" w:rsidP="00415EA1">
      <w:pPr>
        <w:widowControl/>
        <w:numPr>
          <w:ilvl w:val="0"/>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Lu Wang </w:t>
      </w:r>
      <w:hyperlink r:id="rId33" w:history="1">
        <w:r w:rsidRPr="00415EA1">
          <w:rPr>
            <w:rFonts w:ascii="Helvetica" w:eastAsia="굴림" w:hAnsi="Helvetica" w:cs="Helvetica"/>
            <w:color w:val="4183C4"/>
            <w:kern w:val="0"/>
            <w:sz w:val="23"/>
            <w:szCs w:val="23"/>
            <w:u w:val="single"/>
          </w:rPr>
          <w:t>coolwanglu@gmail.com</w:t>
        </w:r>
      </w:hyperlink>
      <w:r w:rsidRPr="00415EA1">
        <w:rPr>
          <w:rFonts w:ascii="Helvetica" w:eastAsia="굴림" w:hAnsi="Helvetica" w:cs="Helvetica"/>
          <w:color w:val="333333"/>
          <w:kern w:val="0"/>
          <w:sz w:val="23"/>
          <w:szCs w:val="23"/>
        </w:rPr>
        <w:t> or </w:t>
      </w:r>
      <w:hyperlink r:id="rId34" w:history="1">
        <w:r w:rsidRPr="00415EA1">
          <w:rPr>
            <w:rFonts w:ascii="Helvetica" w:eastAsia="굴림" w:hAnsi="Helvetica" w:cs="Helvetica"/>
            <w:color w:val="4183C4"/>
            <w:kern w:val="0"/>
            <w:sz w:val="23"/>
            <w:szCs w:val="23"/>
            <w:u w:val="single"/>
          </w:rPr>
          <w:t>coolwanglu@twitter</w:t>
        </w:r>
      </w:hyperlink>
    </w:p>
    <w:p w:rsidR="00415EA1" w:rsidRPr="00415EA1" w:rsidRDefault="00415EA1" w:rsidP="00415EA1">
      <w:pPr>
        <w:widowControl/>
        <w:numPr>
          <w:ilvl w:val="1"/>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For personal enquiries only</w:t>
      </w:r>
    </w:p>
    <w:p w:rsidR="00415EA1" w:rsidRPr="00415EA1" w:rsidRDefault="00415EA1" w:rsidP="00415EA1">
      <w:pPr>
        <w:widowControl/>
        <w:numPr>
          <w:ilvl w:val="1"/>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Accepting messages in </w:t>
      </w:r>
      <w:r w:rsidRPr="00415EA1">
        <w:rPr>
          <w:rFonts w:ascii="Helvetica" w:eastAsia="굴림" w:hAnsi="Helvetica" w:cs="Helvetica"/>
          <w:b/>
          <w:bCs/>
          <w:color w:val="333333"/>
          <w:kern w:val="0"/>
          <w:sz w:val="23"/>
          <w:szCs w:val="23"/>
        </w:rPr>
        <w:t>中文</w:t>
      </w:r>
      <w:r w:rsidRPr="00415EA1">
        <w:rPr>
          <w:rFonts w:ascii="Helvetica" w:eastAsia="굴림" w:hAnsi="Helvetica" w:cs="Helvetica"/>
          <w:color w:val="333333"/>
          <w:kern w:val="0"/>
          <w:sz w:val="23"/>
          <w:szCs w:val="23"/>
        </w:rPr>
        <w:t>, </w:t>
      </w:r>
      <w:r w:rsidRPr="00415EA1">
        <w:rPr>
          <w:rFonts w:ascii="Helvetica" w:eastAsia="굴림" w:hAnsi="Helvetica" w:cs="Helvetica"/>
          <w:b/>
          <w:bCs/>
          <w:color w:val="333333"/>
          <w:kern w:val="0"/>
          <w:sz w:val="23"/>
          <w:szCs w:val="23"/>
        </w:rPr>
        <w:t>English</w:t>
      </w:r>
      <w:r w:rsidRPr="00415EA1">
        <w:rPr>
          <w:rFonts w:ascii="Helvetica" w:eastAsia="굴림" w:hAnsi="Helvetica" w:cs="Helvetica"/>
          <w:color w:val="333333"/>
          <w:kern w:val="0"/>
          <w:sz w:val="23"/>
          <w:szCs w:val="23"/>
        </w:rPr>
        <w:t> or </w:t>
      </w:r>
      <w:r w:rsidRPr="00415EA1">
        <w:rPr>
          <w:rFonts w:ascii="Helvetica" w:eastAsia="굴림" w:hAnsi="Helvetica" w:cs="Helvetica"/>
          <w:b/>
          <w:bCs/>
          <w:color w:val="333333"/>
          <w:kern w:val="0"/>
          <w:sz w:val="23"/>
          <w:szCs w:val="23"/>
        </w:rPr>
        <w:t>日本語</w:t>
      </w:r>
    </w:p>
    <w:p w:rsidR="00415EA1" w:rsidRPr="00415EA1" w:rsidRDefault="00415EA1" w:rsidP="00415EA1">
      <w:pPr>
        <w:widowControl/>
        <w:numPr>
          <w:ilvl w:val="0"/>
          <w:numId w:val="4"/>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IRC Channel irc://irc.freenode.net/pdf2htmlEX</w:t>
      </w:r>
    </w:p>
    <w:p w:rsidR="00415EA1" w:rsidRPr="00415EA1" w:rsidRDefault="00415EA1" w:rsidP="00415EA1">
      <w:pPr>
        <w:widowControl/>
        <w:wordWrap/>
        <w:autoSpaceDE/>
        <w:autoSpaceDN/>
        <w:spacing w:before="240" w:after="225" w:line="240" w:lineRule="auto"/>
        <w:jc w:val="left"/>
        <w:outlineLvl w:val="2"/>
        <w:rPr>
          <w:rFonts w:ascii="Helvetica" w:eastAsia="굴림" w:hAnsi="Helvetica" w:cs="Helvetica"/>
          <w:b/>
          <w:bCs/>
          <w:color w:val="333333"/>
          <w:kern w:val="0"/>
          <w:sz w:val="36"/>
          <w:szCs w:val="36"/>
        </w:rPr>
      </w:pPr>
      <w:bookmarkStart w:id="6" w:name="acknowledgements"/>
      <w:bookmarkEnd w:id="6"/>
      <w:r w:rsidRPr="00415EA1">
        <w:rPr>
          <w:rFonts w:ascii="Helvetica" w:eastAsia="굴림" w:hAnsi="Helvetica" w:cs="Helvetica"/>
          <w:b/>
          <w:bCs/>
          <w:color w:val="333333"/>
          <w:kern w:val="0"/>
          <w:sz w:val="36"/>
          <w:szCs w:val="36"/>
        </w:rPr>
        <w:t>Acknowledgements</w:t>
      </w:r>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proofErr w:type="gramStart"/>
      <w:r w:rsidRPr="00415EA1">
        <w:rPr>
          <w:rFonts w:ascii="Helvetica" w:eastAsia="굴림" w:hAnsi="Helvetica" w:cs="Helvetica"/>
          <w:color w:val="333333"/>
          <w:kern w:val="0"/>
          <w:sz w:val="23"/>
          <w:szCs w:val="23"/>
        </w:rPr>
        <w:t>pdf2htmlEX</w:t>
      </w:r>
      <w:proofErr w:type="gramEnd"/>
      <w:r w:rsidRPr="00415EA1">
        <w:rPr>
          <w:rFonts w:ascii="Helvetica" w:eastAsia="굴림" w:hAnsi="Helvetica" w:cs="Helvetica"/>
          <w:color w:val="333333"/>
          <w:kern w:val="0"/>
          <w:sz w:val="23"/>
          <w:szCs w:val="23"/>
        </w:rPr>
        <w:t xml:space="preserve"> is made possible thanks to the following projects:</w:t>
      </w:r>
    </w:p>
    <w:p w:rsidR="00415EA1" w:rsidRPr="00415EA1" w:rsidRDefault="00D112FD" w:rsidP="00415EA1">
      <w:pPr>
        <w:widowControl/>
        <w:numPr>
          <w:ilvl w:val="0"/>
          <w:numId w:val="5"/>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35" w:history="1">
        <w:r w:rsidR="00415EA1" w:rsidRPr="00415EA1">
          <w:rPr>
            <w:rFonts w:ascii="Helvetica" w:eastAsia="굴림" w:hAnsi="Helvetica" w:cs="Helvetica"/>
            <w:color w:val="4183C4"/>
            <w:kern w:val="0"/>
            <w:sz w:val="23"/>
            <w:szCs w:val="23"/>
            <w:u w:val="single"/>
          </w:rPr>
          <w:t>poppler</w:t>
        </w:r>
      </w:hyperlink>
    </w:p>
    <w:p w:rsidR="00415EA1" w:rsidRPr="00415EA1" w:rsidRDefault="00D112FD" w:rsidP="00415EA1">
      <w:pPr>
        <w:widowControl/>
        <w:numPr>
          <w:ilvl w:val="0"/>
          <w:numId w:val="5"/>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36" w:history="1">
        <w:r w:rsidR="00415EA1" w:rsidRPr="00415EA1">
          <w:rPr>
            <w:rFonts w:ascii="Helvetica" w:eastAsia="굴림" w:hAnsi="Helvetica" w:cs="Helvetica"/>
            <w:color w:val="4183C4"/>
            <w:kern w:val="0"/>
            <w:sz w:val="23"/>
            <w:szCs w:val="23"/>
            <w:u w:val="single"/>
          </w:rPr>
          <w:t>Fontforge</w:t>
        </w:r>
      </w:hyperlink>
    </w:p>
    <w:p w:rsidR="00415EA1" w:rsidRPr="00415EA1" w:rsidRDefault="00D112FD" w:rsidP="00415EA1">
      <w:pPr>
        <w:widowControl/>
        <w:numPr>
          <w:ilvl w:val="0"/>
          <w:numId w:val="5"/>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hyperlink r:id="rId37" w:history="1">
        <w:r w:rsidR="00415EA1" w:rsidRPr="00415EA1">
          <w:rPr>
            <w:rFonts w:ascii="Helvetica" w:eastAsia="굴림" w:hAnsi="Helvetica" w:cs="Helvetica"/>
            <w:color w:val="4183C4"/>
            <w:kern w:val="0"/>
            <w:sz w:val="23"/>
            <w:szCs w:val="23"/>
            <w:u w:val="single"/>
          </w:rPr>
          <w:t>jQuery</w:t>
        </w:r>
      </w:hyperlink>
    </w:p>
    <w:p w:rsidR="00415EA1" w:rsidRPr="00415EA1" w:rsidRDefault="00415EA1" w:rsidP="00415EA1">
      <w:pPr>
        <w:widowControl/>
        <w:wordWrap/>
        <w:autoSpaceDE/>
        <w:autoSpaceDN/>
        <w:spacing w:before="225" w:after="225" w:line="375" w:lineRule="atLeast"/>
        <w:jc w:val="left"/>
        <w:rPr>
          <w:rFonts w:ascii="Helvetica" w:eastAsia="굴림" w:hAnsi="Helvetica" w:cs="Helvetica"/>
          <w:color w:val="333333"/>
          <w:kern w:val="0"/>
          <w:sz w:val="23"/>
          <w:szCs w:val="23"/>
        </w:rPr>
      </w:pPr>
      <w:proofErr w:type="gramStart"/>
      <w:r w:rsidRPr="00415EA1">
        <w:rPr>
          <w:rFonts w:ascii="Helvetica" w:eastAsia="굴림" w:hAnsi="Helvetica" w:cs="Helvetica"/>
          <w:color w:val="333333"/>
          <w:kern w:val="0"/>
          <w:sz w:val="23"/>
          <w:szCs w:val="23"/>
        </w:rPr>
        <w:t>pdf2htmlEX</w:t>
      </w:r>
      <w:proofErr w:type="gramEnd"/>
      <w:r w:rsidRPr="00415EA1">
        <w:rPr>
          <w:rFonts w:ascii="Helvetica" w:eastAsia="굴림" w:hAnsi="Helvetica" w:cs="Helvetica"/>
          <w:color w:val="333333"/>
          <w:kern w:val="0"/>
          <w:sz w:val="23"/>
          <w:szCs w:val="23"/>
        </w:rPr>
        <w:t xml:space="preserve"> is inspired by the following projects:</w:t>
      </w:r>
    </w:p>
    <w:p w:rsidR="00415EA1" w:rsidRPr="00415EA1" w:rsidRDefault="00415EA1" w:rsidP="00415EA1">
      <w:pPr>
        <w:widowControl/>
        <w:numPr>
          <w:ilvl w:val="0"/>
          <w:numId w:val="6"/>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proofErr w:type="spellStart"/>
      <w:r w:rsidRPr="00415EA1">
        <w:rPr>
          <w:rFonts w:ascii="Helvetica" w:eastAsia="굴림" w:hAnsi="Helvetica" w:cs="Helvetica"/>
          <w:color w:val="333333"/>
          <w:kern w:val="0"/>
          <w:sz w:val="23"/>
          <w:szCs w:val="23"/>
        </w:rPr>
        <w:t>pdftops</w:t>
      </w:r>
      <w:proofErr w:type="spellEnd"/>
      <w:r w:rsidRPr="00415EA1">
        <w:rPr>
          <w:rFonts w:ascii="Helvetica" w:eastAsia="굴림" w:hAnsi="Helvetica" w:cs="Helvetica"/>
          <w:color w:val="333333"/>
          <w:kern w:val="0"/>
          <w:sz w:val="23"/>
          <w:szCs w:val="23"/>
        </w:rPr>
        <w:t xml:space="preserve"> &amp; </w:t>
      </w:r>
      <w:proofErr w:type="spellStart"/>
      <w:r w:rsidRPr="00415EA1">
        <w:rPr>
          <w:rFonts w:ascii="Helvetica" w:eastAsia="굴림" w:hAnsi="Helvetica" w:cs="Helvetica"/>
          <w:color w:val="333333"/>
          <w:kern w:val="0"/>
          <w:sz w:val="23"/>
          <w:szCs w:val="23"/>
        </w:rPr>
        <w:t>pdftohtml</w:t>
      </w:r>
      <w:proofErr w:type="spellEnd"/>
      <w:r w:rsidRPr="00415EA1">
        <w:rPr>
          <w:rFonts w:ascii="Helvetica" w:eastAsia="굴림" w:hAnsi="Helvetica" w:cs="Helvetica"/>
          <w:color w:val="333333"/>
          <w:kern w:val="0"/>
          <w:sz w:val="23"/>
          <w:szCs w:val="23"/>
        </w:rPr>
        <w:t xml:space="preserve"> from </w:t>
      </w:r>
      <w:proofErr w:type="spellStart"/>
      <w:r w:rsidRPr="00415EA1">
        <w:rPr>
          <w:rFonts w:ascii="Helvetica" w:eastAsia="굴림" w:hAnsi="Helvetica" w:cs="Helvetica"/>
          <w:color w:val="333333"/>
          <w:kern w:val="0"/>
          <w:sz w:val="23"/>
          <w:szCs w:val="23"/>
        </w:rPr>
        <w:t>poppler</w:t>
      </w:r>
      <w:proofErr w:type="spellEnd"/>
    </w:p>
    <w:p w:rsidR="00415EA1" w:rsidRPr="00415EA1" w:rsidRDefault="00415EA1" w:rsidP="00415EA1">
      <w:pPr>
        <w:widowControl/>
        <w:numPr>
          <w:ilvl w:val="0"/>
          <w:numId w:val="6"/>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proofErr w:type="spellStart"/>
      <w:r w:rsidRPr="00415EA1">
        <w:rPr>
          <w:rFonts w:ascii="Helvetica" w:eastAsia="굴림" w:hAnsi="Helvetica" w:cs="Helvetica"/>
          <w:color w:val="333333"/>
          <w:kern w:val="0"/>
          <w:sz w:val="23"/>
          <w:szCs w:val="23"/>
        </w:rPr>
        <w:t>MuPDF</w:t>
      </w:r>
      <w:proofErr w:type="spellEnd"/>
    </w:p>
    <w:p w:rsidR="00415EA1" w:rsidRPr="00415EA1" w:rsidRDefault="00415EA1" w:rsidP="00415EA1">
      <w:pPr>
        <w:widowControl/>
        <w:numPr>
          <w:ilvl w:val="0"/>
          <w:numId w:val="6"/>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PDF.js</w:t>
      </w:r>
    </w:p>
    <w:p w:rsidR="00415EA1" w:rsidRPr="00415EA1" w:rsidRDefault="00415EA1" w:rsidP="00415EA1">
      <w:pPr>
        <w:widowControl/>
        <w:numPr>
          <w:ilvl w:val="0"/>
          <w:numId w:val="6"/>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proofErr w:type="spellStart"/>
      <w:r w:rsidRPr="00415EA1">
        <w:rPr>
          <w:rFonts w:ascii="Helvetica" w:eastAsia="굴림" w:hAnsi="Helvetica" w:cs="Helvetica"/>
          <w:color w:val="333333"/>
          <w:kern w:val="0"/>
          <w:sz w:val="23"/>
          <w:szCs w:val="23"/>
        </w:rPr>
        <w:t>Crocodoc</w:t>
      </w:r>
      <w:proofErr w:type="spellEnd"/>
    </w:p>
    <w:p w:rsidR="00415EA1" w:rsidRPr="00415EA1" w:rsidRDefault="00415EA1" w:rsidP="00415EA1">
      <w:pPr>
        <w:widowControl/>
        <w:numPr>
          <w:ilvl w:val="0"/>
          <w:numId w:val="6"/>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Google Doc</w:t>
      </w:r>
    </w:p>
    <w:p w:rsidR="00415EA1" w:rsidRPr="00415EA1" w:rsidRDefault="00415EA1" w:rsidP="00415EA1">
      <w:pPr>
        <w:widowControl/>
        <w:wordWrap/>
        <w:autoSpaceDE/>
        <w:autoSpaceDN/>
        <w:spacing w:before="240" w:after="225" w:line="240" w:lineRule="auto"/>
        <w:jc w:val="left"/>
        <w:outlineLvl w:val="3"/>
        <w:rPr>
          <w:rFonts w:ascii="Helvetica" w:eastAsia="굴림" w:hAnsi="Helvetica" w:cs="Helvetica"/>
          <w:b/>
          <w:bCs/>
          <w:color w:val="333333"/>
          <w:kern w:val="0"/>
          <w:sz w:val="29"/>
          <w:szCs w:val="29"/>
        </w:rPr>
      </w:pPr>
      <w:bookmarkStart w:id="7" w:name="special-thanks"/>
      <w:bookmarkEnd w:id="7"/>
      <w:r w:rsidRPr="00415EA1">
        <w:rPr>
          <w:rFonts w:ascii="Helvetica" w:eastAsia="굴림" w:hAnsi="Helvetica" w:cs="Helvetica"/>
          <w:b/>
          <w:bCs/>
          <w:color w:val="333333"/>
          <w:kern w:val="0"/>
          <w:sz w:val="29"/>
          <w:szCs w:val="29"/>
        </w:rPr>
        <w:t>Special Thanks</w:t>
      </w:r>
    </w:p>
    <w:p w:rsidR="00415EA1" w:rsidRPr="00415EA1" w:rsidRDefault="00415EA1" w:rsidP="00415EA1">
      <w:pPr>
        <w:widowControl/>
        <w:numPr>
          <w:ilvl w:val="0"/>
          <w:numId w:val="7"/>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proofErr w:type="spellStart"/>
      <w:r w:rsidRPr="00415EA1">
        <w:rPr>
          <w:rFonts w:ascii="Helvetica" w:eastAsia="굴림" w:hAnsi="Helvetica" w:cs="Helvetica"/>
          <w:color w:val="333333"/>
          <w:kern w:val="0"/>
          <w:sz w:val="23"/>
          <w:szCs w:val="23"/>
        </w:rPr>
        <w:t>Hongliang</w:t>
      </w:r>
      <w:proofErr w:type="spellEnd"/>
      <w:r w:rsidRPr="00415EA1">
        <w:rPr>
          <w:rFonts w:ascii="Helvetica" w:eastAsia="굴림" w:hAnsi="Helvetica" w:cs="Helvetica"/>
          <w:color w:val="333333"/>
          <w:kern w:val="0"/>
          <w:sz w:val="23"/>
          <w:szCs w:val="23"/>
        </w:rPr>
        <w:t xml:space="preserve"> </w:t>
      </w:r>
      <w:proofErr w:type="spellStart"/>
      <w:r w:rsidRPr="00415EA1">
        <w:rPr>
          <w:rFonts w:ascii="Helvetica" w:eastAsia="굴림" w:hAnsi="Helvetica" w:cs="Helvetica"/>
          <w:color w:val="333333"/>
          <w:kern w:val="0"/>
          <w:sz w:val="23"/>
          <w:szCs w:val="23"/>
        </w:rPr>
        <w:t>Tian</w:t>
      </w:r>
      <w:proofErr w:type="spellEnd"/>
    </w:p>
    <w:p w:rsidR="00415EA1" w:rsidRPr="00415EA1" w:rsidRDefault="00415EA1" w:rsidP="00415EA1">
      <w:pPr>
        <w:widowControl/>
        <w:numPr>
          <w:ilvl w:val="0"/>
          <w:numId w:val="7"/>
        </w:numPr>
        <w:wordWrap/>
        <w:autoSpaceDE/>
        <w:autoSpaceDN/>
        <w:spacing w:before="100" w:beforeAutospacing="1" w:after="100" w:afterAutospacing="1" w:line="375" w:lineRule="atLeast"/>
        <w:ind w:left="0"/>
        <w:jc w:val="left"/>
        <w:rPr>
          <w:rFonts w:ascii="Helvetica" w:eastAsia="굴림" w:hAnsi="Helvetica" w:cs="Helvetica"/>
          <w:color w:val="333333"/>
          <w:kern w:val="0"/>
          <w:sz w:val="23"/>
          <w:szCs w:val="23"/>
        </w:rPr>
      </w:pPr>
      <w:proofErr w:type="spellStart"/>
      <w:r w:rsidRPr="00415EA1">
        <w:rPr>
          <w:rFonts w:ascii="Helvetica" w:eastAsia="굴림" w:hAnsi="Helvetica" w:cs="Helvetica"/>
          <w:color w:val="333333"/>
          <w:kern w:val="0"/>
          <w:sz w:val="23"/>
          <w:szCs w:val="23"/>
        </w:rPr>
        <w:t>Wanmin</w:t>
      </w:r>
      <w:proofErr w:type="spellEnd"/>
      <w:r w:rsidRPr="00415EA1">
        <w:rPr>
          <w:rFonts w:ascii="Helvetica" w:eastAsia="굴림" w:hAnsi="Helvetica" w:cs="Helvetica"/>
          <w:color w:val="333333"/>
          <w:kern w:val="0"/>
          <w:sz w:val="23"/>
          <w:szCs w:val="23"/>
        </w:rPr>
        <w:t xml:space="preserve"> Liu</w:t>
      </w:r>
    </w:p>
    <w:p w:rsidR="00BD30E2" w:rsidRDefault="00BD30E2"/>
    <w:p w:rsidR="00415EA1" w:rsidRDefault="00415EA1" w:rsidP="00415EA1">
      <w:pPr>
        <w:pStyle w:val="1"/>
        <w:shd w:val="clear" w:color="auto" w:fill="FFFFFF"/>
        <w:spacing w:before="225" w:beforeAutospacing="0" w:after="225" w:afterAutospacing="0"/>
        <w:rPr>
          <w:rFonts w:ascii="Helvetica" w:hAnsi="Helvetica" w:cs="Helvetica"/>
          <w:color w:val="333333"/>
          <w:sz w:val="45"/>
          <w:szCs w:val="45"/>
        </w:rPr>
      </w:pPr>
      <w:r>
        <w:rPr>
          <w:rFonts w:ascii="Helvetica" w:hAnsi="Helvetica" w:cs="Helvetica"/>
          <w:color w:val="333333"/>
          <w:sz w:val="45"/>
          <w:szCs w:val="45"/>
        </w:rPr>
        <w:t>Browser Requirements</w:t>
      </w:r>
    </w:p>
    <w:p w:rsidR="00415EA1" w:rsidRDefault="00415EA1" w:rsidP="00415EA1">
      <w:pPr>
        <w:pStyle w:val="a3"/>
        <w:shd w:val="clear" w:color="auto" w:fill="FFFFFF"/>
        <w:spacing w:after="225" w:afterAutospacing="0"/>
        <w:rPr>
          <w:rFonts w:ascii="Helvetica" w:hAnsi="Helvetica" w:cs="Helvetica"/>
          <w:color w:val="333333"/>
          <w:sz w:val="23"/>
          <w:szCs w:val="23"/>
        </w:rPr>
      </w:pPr>
      <w:r>
        <w:rPr>
          <w:rFonts w:ascii="Helvetica" w:hAnsi="Helvetica" w:cs="Helvetica"/>
          <w:color w:val="333333"/>
          <w:sz w:val="23"/>
          <w:szCs w:val="23"/>
        </w:rPr>
        <w:t>A few features are required for a browser to show HTML files generated by pdf2htmlEX correctly</w:t>
      </w:r>
    </w:p>
    <w:p w:rsidR="00415EA1" w:rsidRDefault="00415EA1" w:rsidP="00415EA1">
      <w:pPr>
        <w:widowControl/>
        <w:numPr>
          <w:ilvl w:val="0"/>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HTML5: A basic support is enough, especially the DOCTYPE.</w:t>
      </w:r>
    </w:p>
    <w:p w:rsidR="00415EA1" w:rsidRDefault="00415EA1" w:rsidP="00415EA1">
      <w:pPr>
        <w:widowControl/>
        <w:numPr>
          <w:ilvl w:val="1"/>
          <w:numId w:val="23"/>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Advanced features like</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&lt;canvas&gt;</w:t>
      </w:r>
      <w:r>
        <w:rPr>
          <w:rFonts w:ascii="Helvetica" w:hAnsi="Helvetica" w:cs="Helvetica"/>
          <w:color w:val="333333"/>
          <w:sz w:val="23"/>
          <w:szCs w:val="23"/>
        </w:rPr>
        <w:t>,</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&lt;video&gt;</w:t>
      </w:r>
      <w:r>
        <w:rPr>
          <w:rStyle w:val="apple-converted-space"/>
          <w:rFonts w:ascii="Helvetica" w:hAnsi="Helvetica" w:cs="Helvetica"/>
          <w:color w:val="333333"/>
          <w:sz w:val="23"/>
          <w:szCs w:val="23"/>
        </w:rPr>
        <w:t> </w:t>
      </w:r>
      <w:proofErr w:type="spellStart"/>
      <w:r>
        <w:rPr>
          <w:rFonts w:ascii="Helvetica" w:hAnsi="Helvetica" w:cs="Helvetica"/>
          <w:color w:val="333333"/>
          <w:sz w:val="23"/>
          <w:szCs w:val="23"/>
        </w:rPr>
        <w:t>etc</w:t>
      </w:r>
      <w:proofErr w:type="spellEnd"/>
      <w:r>
        <w:rPr>
          <w:rFonts w:ascii="Helvetica" w:hAnsi="Helvetica" w:cs="Helvetica"/>
          <w:color w:val="333333"/>
          <w:sz w:val="23"/>
          <w:szCs w:val="23"/>
        </w:rPr>
        <w:t xml:space="preserve"> are NOT required.</w:t>
      </w:r>
    </w:p>
    <w:p w:rsidR="00415EA1" w:rsidRDefault="00415EA1" w:rsidP="00415EA1">
      <w:pPr>
        <w:widowControl/>
        <w:numPr>
          <w:ilvl w:val="0"/>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CSS: Essential functional part.</w:t>
      </w:r>
    </w:p>
    <w:p w:rsidR="00415EA1" w:rsidRDefault="00415EA1" w:rsidP="00415EA1">
      <w:pPr>
        <w:widowControl/>
        <w:numPr>
          <w:ilvl w:val="1"/>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@font-face, supports TrueType at least</w:t>
      </w:r>
    </w:p>
    <w:p w:rsidR="00415EA1" w:rsidRDefault="00415EA1" w:rsidP="00415EA1">
      <w:pPr>
        <w:widowControl/>
        <w:numPr>
          <w:ilvl w:val="1"/>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data URI</w:t>
      </w:r>
    </w:p>
    <w:p w:rsidR="00415EA1" w:rsidRDefault="00415EA1" w:rsidP="00415EA1">
      <w:pPr>
        <w:widowControl/>
        <w:numPr>
          <w:ilvl w:val="1"/>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transformation</w:t>
      </w:r>
    </w:p>
    <w:p w:rsidR="00415EA1" w:rsidRDefault="00415EA1" w:rsidP="00415EA1">
      <w:pPr>
        <w:widowControl/>
        <w:numPr>
          <w:ilvl w:val="1"/>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absolute positioning</w:t>
      </w:r>
    </w:p>
    <w:p w:rsidR="00415EA1" w:rsidRDefault="00415EA1" w:rsidP="00415EA1">
      <w:pPr>
        <w:widowControl/>
        <w:numPr>
          <w:ilvl w:val="0"/>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proofErr w:type="spellStart"/>
      <w:r>
        <w:rPr>
          <w:rFonts w:ascii="Helvetica" w:hAnsi="Helvetica" w:cs="Helvetica"/>
          <w:color w:val="333333"/>
          <w:sz w:val="23"/>
          <w:szCs w:val="23"/>
        </w:rPr>
        <w:t>Javascript</w:t>
      </w:r>
      <w:proofErr w:type="spellEnd"/>
      <w:r>
        <w:rPr>
          <w:rFonts w:ascii="Helvetica" w:hAnsi="Helvetica" w:cs="Helvetica"/>
          <w:color w:val="333333"/>
          <w:sz w:val="23"/>
          <w:szCs w:val="23"/>
        </w:rPr>
        <w:t>: only required by the default UI, which is optional</w:t>
      </w:r>
    </w:p>
    <w:p w:rsidR="00415EA1" w:rsidRDefault="00415EA1" w:rsidP="00415EA1">
      <w:pPr>
        <w:widowControl/>
        <w:numPr>
          <w:ilvl w:val="1"/>
          <w:numId w:val="2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proofErr w:type="gramStart"/>
      <w:r>
        <w:rPr>
          <w:rFonts w:ascii="Helvetica" w:hAnsi="Helvetica" w:cs="Helvetica"/>
          <w:color w:val="333333"/>
          <w:sz w:val="23"/>
          <w:szCs w:val="23"/>
        </w:rPr>
        <w:t>see</w:t>
      </w:r>
      <w:proofErr w:type="gramEnd"/>
      <w:r>
        <w:rPr>
          <w:rFonts w:ascii="Helvetica" w:hAnsi="Helvetica" w:cs="Helvetica"/>
          <w:color w:val="333333"/>
          <w:sz w:val="23"/>
          <w:szCs w:val="23"/>
        </w:rPr>
        <w:t xml:space="preserve"> also the requirements of jQuery. The default UI relies on a few functions of jQuery.</w:t>
      </w:r>
    </w:p>
    <w:p w:rsidR="00415EA1" w:rsidRDefault="00415EA1" w:rsidP="00415EA1">
      <w:pPr>
        <w:pStyle w:val="a3"/>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 xml:space="preserve">A recent version of Firefox or Chrome, or </w:t>
      </w:r>
      <w:proofErr w:type="gramStart"/>
      <w:r>
        <w:rPr>
          <w:rFonts w:ascii="Helvetica" w:hAnsi="Helvetica" w:cs="Helvetica"/>
          <w:color w:val="333333"/>
          <w:sz w:val="23"/>
          <w:szCs w:val="23"/>
        </w:rPr>
        <w:t>IE(</w:t>
      </w:r>
      <w:proofErr w:type="gramEnd"/>
      <w:r>
        <w:rPr>
          <w:rFonts w:ascii="Helvetica" w:hAnsi="Helvetica" w:cs="Helvetica"/>
          <w:color w:val="333333"/>
          <w:sz w:val="23"/>
          <w:szCs w:val="23"/>
        </w:rPr>
        <w:t>&gt;=9) should work.</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8" w:name="notes"/>
      <w:bookmarkEnd w:id="8"/>
      <w:r>
        <w:rPr>
          <w:rFonts w:ascii="Helvetica" w:hAnsi="Helvetica" w:cs="Helvetica"/>
          <w:color w:val="333333"/>
          <w:sz w:val="35"/>
          <w:szCs w:val="35"/>
        </w:rPr>
        <w:t>Notes</w:t>
      </w:r>
    </w:p>
    <w:p w:rsidR="00415EA1" w:rsidRDefault="00D112FD" w:rsidP="00415EA1">
      <w:pPr>
        <w:widowControl/>
        <w:numPr>
          <w:ilvl w:val="0"/>
          <w:numId w:val="24"/>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hyperlink r:id="rId38" w:history="1">
        <w:r w:rsidR="00415EA1">
          <w:rPr>
            <w:rStyle w:val="a4"/>
            <w:rFonts w:ascii="Helvetica" w:hAnsi="Helvetica" w:cs="Helvetica"/>
            <w:color w:val="4183C4"/>
            <w:sz w:val="23"/>
            <w:szCs w:val="23"/>
          </w:rPr>
          <w:t>MacType</w:t>
        </w:r>
      </w:hyperlink>
      <w:r w:rsidR="00415EA1">
        <w:rPr>
          <w:rStyle w:val="apple-converted-space"/>
          <w:rFonts w:ascii="Helvetica" w:hAnsi="Helvetica" w:cs="Helvetica"/>
          <w:color w:val="333333"/>
          <w:sz w:val="23"/>
          <w:szCs w:val="23"/>
        </w:rPr>
        <w:t> </w:t>
      </w:r>
      <w:r w:rsidR="00415EA1">
        <w:rPr>
          <w:rFonts w:ascii="Helvetica" w:hAnsi="Helvetica" w:cs="Helvetica"/>
          <w:color w:val="333333"/>
          <w:sz w:val="23"/>
          <w:szCs w:val="23"/>
        </w:rPr>
        <w:t>might help if you are using Chrome on Windows.</w:t>
      </w:r>
    </w:p>
    <w:p w:rsidR="00415EA1" w:rsidRDefault="00415EA1" w:rsidP="00415EA1">
      <w:pPr>
        <w:widowControl/>
        <w:numPr>
          <w:ilvl w:val="0"/>
          <w:numId w:val="24"/>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 xml:space="preserve">Turn on </w:t>
      </w:r>
      <w:proofErr w:type="spellStart"/>
      <w:r>
        <w:rPr>
          <w:rFonts w:ascii="Helvetica" w:hAnsi="Helvetica" w:cs="Helvetica"/>
          <w:color w:val="333333"/>
          <w:sz w:val="23"/>
          <w:szCs w:val="23"/>
        </w:rPr>
        <w:t>ClearType</w:t>
      </w:r>
      <w:proofErr w:type="spellEnd"/>
      <w:r>
        <w:rPr>
          <w:rFonts w:ascii="Helvetica" w:hAnsi="Helvetica" w:cs="Helvetica"/>
          <w:color w:val="333333"/>
          <w:sz w:val="23"/>
          <w:szCs w:val="23"/>
        </w:rPr>
        <w:t xml:space="preserve"> if you are using Windows XP: (Control Panel -&gt; Display -&gt; Appearance -&gt; Effects -&gt; "Use the following method to smooth edges of screen fonts" -&gt; </w:t>
      </w:r>
      <w:proofErr w:type="spellStart"/>
      <w:r>
        <w:rPr>
          <w:rFonts w:ascii="Helvetica" w:hAnsi="Helvetica" w:cs="Helvetica"/>
          <w:color w:val="333333"/>
          <w:sz w:val="23"/>
          <w:szCs w:val="23"/>
        </w:rPr>
        <w:t>ClearType</w:t>
      </w:r>
      <w:proofErr w:type="spellEnd"/>
      <w:r>
        <w:rPr>
          <w:rFonts w:ascii="Helvetica" w:hAnsi="Helvetica" w:cs="Helvetica"/>
          <w:color w:val="333333"/>
          <w:sz w:val="23"/>
          <w:szCs w:val="23"/>
        </w:rPr>
        <w:t>)</w:t>
      </w:r>
    </w:p>
    <w:p w:rsidR="00415EA1" w:rsidRDefault="00415EA1" w:rsidP="00415EA1">
      <w:pPr>
        <w:pStyle w:val="a3"/>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Last edited by Lu Wang,</w:t>
      </w:r>
      <w:r>
        <w:rPr>
          <w:rStyle w:val="apple-converted-space"/>
          <w:rFonts w:ascii="Helvetica" w:hAnsi="Helvetica" w:cs="Helvetica"/>
          <w:color w:val="999999"/>
          <w:sz w:val="18"/>
          <w:szCs w:val="18"/>
        </w:rPr>
        <w:t> </w:t>
      </w:r>
      <w:r>
        <w:rPr>
          <w:rFonts w:ascii="Helvetica" w:hAnsi="Helvetica" w:cs="Helvetica"/>
          <w:color w:val="999999"/>
          <w:sz w:val="18"/>
          <w:szCs w:val="18"/>
        </w:rPr>
        <w:t>3 months ago</w:t>
      </w:r>
    </w:p>
    <w:p w:rsidR="00415EA1" w:rsidRPr="00415EA1" w:rsidRDefault="00415EA1"/>
    <w:p w:rsidR="00415EA1" w:rsidRPr="00415EA1" w:rsidRDefault="00415EA1" w:rsidP="00415EA1">
      <w:pPr>
        <w:widowControl/>
        <w:shd w:val="clear" w:color="auto" w:fill="FFFFFF"/>
        <w:wordWrap/>
        <w:autoSpaceDE/>
        <w:autoSpaceDN/>
        <w:spacing w:before="225" w:after="225" w:line="240" w:lineRule="auto"/>
        <w:jc w:val="left"/>
        <w:outlineLvl w:val="0"/>
        <w:rPr>
          <w:rFonts w:ascii="Helvetica" w:eastAsia="굴림" w:hAnsi="Helvetica" w:cs="Helvetica"/>
          <w:b/>
          <w:bCs/>
          <w:color w:val="333333"/>
          <w:kern w:val="36"/>
          <w:sz w:val="45"/>
          <w:szCs w:val="45"/>
        </w:rPr>
      </w:pPr>
      <w:r w:rsidRPr="00415EA1">
        <w:rPr>
          <w:rFonts w:ascii="Helvetica" w:eastAsia="굴림" w:hAnsi="Helvetica" w:cs="Helvetica"/>
          <w:b/>
          <w:bCs/>
          <w:color w:val="333333"/>
          <w:kern w:val="36"/>
          <w:sz w:val="45"/>
          <w:szCs w:val="45"/>
        </w:rPr>
        <w:lastRenderedPageBreak/>
        <w:t>Comparison</w:t>
      </w:r>
    </w:p>
    <w:p w:rsidR="00415EA1" w:rsidRPr="00415EA1" w:rsidRDefault="00415EA1" w:rsidP="00415EA1">
      <w:pPr>
        <w:widowControl/>
        <w:shd w:val="clear" w:color="auto" w:fill="FFFFFF"/>
        <w:wordWrap/>
        <w:autoSpaceDE/>
        <w:autoSpaceDN/>
        <w:spacing w:before="100" w:beforeAutospacing="1" w:after="225" w:line="240" w:lineRule="auto"/>
        <w:jc w:val="left"/>
        <w:rPr>
          <w:rFonts w:ascii="Helvetica" w:eastAsia="굴림" w:hAnsi="Helvetica" w:cs="Helvetica"/>
          <w:color w:val="333333"/>
          <w:kern w:val="0"/>
          <w:sz w:val="23"/>
          <w:szCs w:val="23"/>
        </w:rPr>
      </w:pPr>
      <w:r w:rsidRPr="00415EA1">
        <w:rPr>
          <w:rFonts w:ascii="Helvetica" w:eastAsia="굴림" w:hAnsi="Helvetica" w:cs="Helvetica"/>
          <w:color w:val="333333"/>
          <w:kern w:val="0"/>
          <w:sz w:val="23"/>
          <w:szCs w:val="23"/>
        </w:rPr>
        <w:t>This page compares common approaches to present PDF files online.</w:t>
      </w:r>
    </w:p>
    <w:p w:rsidR="00415EA1" w:rsidRPr="00415EA1" w:rsidRDefault="00415EA1" w:rsidP="00415EA1">
      <w:pPr>
        <w:widowControl/>
        <w:shd w:val="clear" w:color="auto" w:fill="FFFFFF"/>
        <w:wordWrap/>
        <w:autoSpaceDE/>
        <w:autoSpaceDN/>
        <w:spacing w:before="240" w:after="225" w:line="240" w:lineRule="auto"/>
        <w:jc w:val="left"/>
        <w:outlineLvl w:val="2"/>
        <w:rPr>
          <w:rFonts w:ascii="Helvetica" w:eastAsia="굴림" w:hAnsi="Helvetica" w:cs="Helvetica"/>
          <w:b/>
          <w:bCs/>
          <w:color w:val="333333"/>
          <w:kern w:val="0"/>
          <w:sz w:val="35"/>
          <w:szCs w:val="35"/>
        </w:rPr>
      </w:pPr>
      <w:bookmarkStart w:id="9" w:name="basic-info"/>
      <w:bookmarkEnd w:id="9"/>
      <w:r w:rsidRPr="00415EA1">
        <w:rPr>
          <w:rFonts w:ascii="Helvetica" w:eastAsia="굴림" w:hAnsi="Helvetica" w:cs="Helvetica"/>
          <w:b/>
          <w:bCs/>
          <w:color w:val="333333"/>
          <w:kern w:val="0"/>
          <w:sz w:val="35"/>
          <w:szCs w:val="35"/>
        </w:rPr>
        <w:t>Basic Info</w:t>
      </w:r>
    </w:p>
    <w:tbl>
      <w:tblPr>
        <w:tblW w:w="13800" w:type="dxa"/>
        <w:tblCellMar>
          <w:top w:w="15" w:type="dxa"/>
          <w:left w:w="15" w:type="dxa"/>
          <w:bottom w:w="15" w:type="dxa"/>
          <w:right w:w="15" w:type="dxa"/>
        </w:tblCellMar>
        <w:tblLook w:val="04A0" w:firstRow="1" w:lastRow="0" w:firstColumn="1" w:lastColumn="0" w:noHBand="0" w:noVBand="1"/>
      </w:tblPr>
      <w:tblGrid>
        <w:gridCol w:w="1339"/>
        <w:gridCol w:w="2964"/>
        <w:gridCol w:w="1522"/>
        <w:gridCol w:w="1667"/>
        <w:gridCol w:w="1709"/>
        <w:gridCol w:w="2274"/>
        <w:gridCol w:w="2499"/>
      </w:tblGrid>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after="0" w:line="240" w:lineRule="auto"/>
              <w:jc w:val="left"/>
              <w:rPr>
                <w:rFonts w:ascii="Helvetica" w:eastAsia="굴림" w:hAnsi="Helvetica" w:cs="Helvetica"/>
                <w:color w:val="333333"/>
                <w:kern w:val="0"/>
                <w:sz w:val="35"/>
                <w:szCs w:val="35"/>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HTML 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Parse by 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 xml:space="preserve">Convert </w:t>
            </w:r>
            <w:proofErr w:type="spellStart"/>
            <w:r w:rsidRPr="00415EA1">
              <w:rPr>
                <w:rFonts w:ascii="굴림" w:eastAsia="굴림" w:hAnsi="굴림" w:cs="굴림"/>
                <w:b/>
                <w:bCs/>
                <w:kern w:val="0"/>
                <w:sz w:val="24"/>
                <w:szCs w:val="24"/>
              </w:rPr>
              <w:t>toHTML</w:t>
            </w:r>
            <w:proofErr w:type="spellEnd"/>
            <w:r w:rsidRPr="00415EA1">
              <w:rPr>
                <w:rFonts w:ascii="굴림" w:eastAsia="굴림" w:hAnsi="굴림" w:cs="굴림"/>
                <w:b/>
                <w:bCs/>
                <w:kern w:val="0"/>
                <w:sz w:val="24"/>
                <w:szCs w:val="24"/>
              </w:rPr>
              <w:t>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proofErr w:type="spellStart"/>
            <w:r w:rsidRPr="00415EA1">
              <w:rPr>
                <w:rFonts w:ascii="굴림" w:eastAsia="굴림" w:hAnsi="굴림" w:cs="굴림"/>
                <w:b/>
                <w:bCs/>
                <w:kern w:val="0"/>
                <w:sz w:val="24"/>
                <w:szCs w:val="24"/>
              </w:rPr>
              <w:t>AdobePDFplugin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Other plugins</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pdf2htmlEX</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PDF.js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proofErr w:type="spellStart"/>
            <w:r w:rsidRPr="00415EA1">
              <w:rPr>
                <w:rFonts w:ascii="굴림" w:eastAsia="굴림" w:hAnsi="굴림" w:cs="굴림"/>
                <w:kern w:val="0"/>
                <w:sz w:val="24"/>
                <w:szCs w:val="24"/>
              </w:rPr>
              <w:t>pdftoppm</w:t>
            </w:r>
            <w:proofErr w:type="spellEnd"/>
            <w:r w:rsidRPr="00415EA1">
              <w:rPr>
                <w:rFonts w:ascii="굴림" w:eastAsia="굴림" w:hAnsi="굴림" w:cs="굴림"/>
                <w:kern w:val="0"/>
                <w:sz w:val="24"/>
                <w:szCs w:val="24"/>
              </w:rPr>
              <w:t xml:space="preserve"> (</w:t>
            </w:r>
            <w:proofErr w:type="spellStart"/>
            <w:r w:rsidRPr="00415EA1">
              <w:rPr>
                <w:rFonts w:ascii="굴림" w:eastAsia="굴림" w:hAnsi="굴림" w:cs="굴림"/>
                <w:kern w:val="0"/>
                <w:sz w:val="24"/>
                <w:szCs w:val="24"/>
              </w:rPr>
              <w:t>poppler</w:t>
            </w:r>
            <w:proofErr w:type="spellEnd"/>
            <w:r w:rsidRPr="00415EA1">
              <w:rPr>
                <w:rFonts w:ascii="굴림" w:eastAsia="굴림" w:hAnsi="굴림" w:cs="굴림"/>
                <w:kern w:val="0"/>
                <w:sz w:val="24"/>
                <w:szCs w:val="24"/>
              </w:rPr>
              <w:t>) Google Doc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proofErr w:type="spellStart"/>
            <w:r w:rsidRPr="00415EA1">
              <w:rPr>
                <w:rFonts w:ascii="굴림" w:eastAsia="굴림" w:hAnsi="굴림" w:cs="굴림"/>
                <w:kern w:val="0"/>
                <w:sz w:val="24"/>
                <w:szCs w:val="24"/>
              </w:rPr>
              <w:t>pdftohtml</w:t>
            </w:r>
            <w:proofErr w:type="spellEnd"/>
            <w:r w:rsidRPr="00415EA1">
              <w:rPr>
                <w:rFonts w:ascii="굴림" w:eastAsia="굴림" w:hAnsi="굴림" w:cs="굴림"/>
                <w:kern w:val="0"/>
                <w:sz w:val="24"/>
                <w:szCs w:val="24"/>
              </w:rPr>
              <w:t xml:space="preserve"> (</w:t>
            </w:r>
            <w:proofErr w:type="spellStart"/>
            <w:r w:rsidRPr="00415EA1">
              <w:rPr>
                <w:rFonts w:ascii="굴림" w:eastAsia="굴림" w:hAnsi="굴림" w:cs="굴림"/>
                <w:kern w:val="0"/>
                <w:sz w:val="24"/>
                <w:szCs w:val="24"/>
              </w:rPr>
              <w:t>poppler</w:t>
            </w:r>
            <w:proofErr w:type="spellEnd"/>
            <w:r w:rsidRPr="00415EA1">
              <w:rPr>
                <w:rFonts w:ascii="굴림" w:eastAsia="굴림" w:hAnsi="굴림" w:cs="굴림"/>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proofErr w:type="spellStart"/>
            <w:r w:rsidRPr="00415EA1">
              <w:rPr>
                <w:rFonts w:ascii="굴림" w:eastAsia="굴림" w:hAnsi="굴림" w:cs="굴림"/>
                <w:kern w:val="0"/>
                <w:sz w:val="24"/>
                <w:szCs w:val="24"/>
              </w:rPr>
              <w:t>AdobePDFPlugin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N/A</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Briefing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PDF elements are converted into corresponding or closest </w:t>
            </w:r>
            <w:proofErr w:type="spellStart"/>
            <w:r w:rsidRPr="00415EA1">
              <w:rPr>
                <w:rFonts w:ascii="굴림" w:eastAsia="굴림" w:hAnsi="굴림" w:cs="굴림"/>
                <w:kern w:val="0"/>
                <w:sz w:val="24"/>
                <w:szCs w:val="24"/>
              </w:rPr>
              <w:t>HTMLelements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 xml:space="preserve">PDF file is loaded, parsed and rendered by </w:t>
            </w:r>
            <w:proofErr w:type="spellStart"/>
            <w:r w:rsidRPr="00415EA1">
              <w:rPr>
                <w:rFonts w:ascii="굴림" w:eastAsia="굴림" w:hAnsi="굴림" w:cs="굴림"/>
                <w:kern w:val="0"/>
                <w:sz w:val="24"/>
                <w:szCs w:val="24"/>
              </w:rPr>
              <w:t>Javascript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PDF pages are converted into images and shown in web pages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 xml:space="preserve">Similar as “Convert </w:t>
            </w:r>
            <w:proofErr w:type="spellStart"/>
            <w:r w:rsidRPr="00415EA1">
              <w:rPr>
                <w:rFonts w:ascii="굴림" w:eastAsia="굴림" w:hAnsi="굴림" w:cs="굴림"/>
                <w:kern w:val="0"/>
                <w:sz w:val="24"/>
                <w:szCs w:val="24"/>
              </w:rPr>
              <w:t>toHTML</w:t>
            </w:r>
            <w:proofErr w:type="spellEnd"/>
            <w:r w:rsidRPr="00415EA1">
              <w:rPr>
                <w:rFonts w:ascii="굴림" w:eastAsia="굴림" w:hAnsi="굴림" w:cs="굴림"/>
                <w:kern w:val="0"/>
                <w:sz w:val="24"/>
                <w:szCs w:val="24"/>
              </w:rPr>
              <w:t> 5”, but with much less features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Official plugin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Non-</w:t>
            </w:r>
            <w:proofErr w:type="spellStart"/>
            <w:r w:rsidRPr="00415EA1">
              <w:rPr>
                <w:rFonts w:ascii="굴림" w:eastAsia="굴림" w:hAnsi="굴림" w:cs="굴림"/>
                <w:kern w:val="0"/>
                <w:sz w:val="24"/>
                <w:szCs w:val="24"/>
              </w:rPr>
              <w:t>officialPDFplugins</w:t>
            </w:r>
            <w:proofErr w:type="spellEnd"/>
            <w:r w:rsidRPr="00415EA1">
              <w:rPr>
                <w:rFonts w:ascii="굴림" w:eastAsia="굴림" w:hAnsi="굴림" w:cs="굴림"/>
                <w:kern w:val="0"/>
                <w:sz w:val="24"/>
                <w:szCs w:val="24"/>
              </w:rPr>
              <w:t>, Flash-based plugins or others</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Open source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Some (pdf.js)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proofErr w:type="spellStart"/>
            <w:r w:rsidRPr="00415EA1">
              <w:rPr>
                <w:rFonts w:ascii="굴림" w:eastAsia="굴림" w:hAnsi="굴림" w:cs="굴림"/>
                <w:kern w:val="0"/>
                <w:sz w:val="24"/>
                <w:szCs w:val="24"/>
              </w:rPr>
              <w:t>Poppler</w:t>
            </w:r>
            <w:proofErr w:type="spellEnd"/>
            <w:r w:rsidRPr="00415EA1">
              <w:rPr>
                <w:rFonts w:ascii="굴림" w:eastAsia="굴림" w:hAnsi="굴림" w:cs="굴림"/>
                <w:kern w:val="0"/>
                <w:sz w:val="24"/>
                <w:szCs w:val="24"/>
              </w:rPr>
              <w:t xml:space="preserve"> is open source. Google Doc may be based on </w:t>
            </w:r>
            <w:proofErr w:type="spellStart"/>
            <w:r w:rsidRPr="00415EA1">
              <w:rPr>
                <w:rFonts w:ascii="굴림" w:eastAsia="굴림" w:hAnsi="굴림" w:cs="굴림"/>
                <w:kern w:val="0"/>
                <w:sz w:val="24"/>
                <w:szCs w:val="24"/>
              </w:rPr>
              <w:t>poppler</w:t>
            </w:r>
            <w:proofErr w:type="spellEnd"/>
            <w:r w:rsidRPr="00415EA1">
              <w:rPr>
                <w:rFonts w:ascii="굴림" w:eastAsia="굴림" w:hAnsi="굴림" w:cs="굴림"/>
                <w:kern w:val="0"/>
                <w:sz w:val="24"/>
                <w:szCs w:val="24"/>
              </w:rPr>
              <w:t xml:space="preserve"> as well, because they showed same errors.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Some (</w:t>
            </w:r>
            <w:proofErr w:type="spellStart"/>
            <w:r w:rsidRPr="00415EA1">
              <w:rPr>
                <w:rFonts w:ascii="굴림" w:eastAsia="굴림" w:hAnsi="굴림" w:cs="굴림"/>
                <w:kern w:val="0"/>
                <w:sz w:val="24"/>
                <w:szCs w:val="24"/>
              </w:rPr>
              <w:t>pdftohtml</w:t>
            </w:r>
            <w:proofErr w:type="spellEnd"/>
            <w:r w:rsidRPr="00415EA1">
              <w:rPr>
                <w:rFonts w:ascii="굴림" w:eastAsia="굴림" w:hAnsi="굴림" w:cs="굴림"/>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Maybe</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lastRenderedPageBreak/>
              <w:t>Free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Some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Some</w:t>
            </w:r>
          </w:p>
        </w:tc>
      </w:tr>
    </w:tbl>
    <w:p w:rsidR="00415EA1" w:rsidRPr="00415EA1" w:rsidRDefault="00415EA1" w:rsidP="00415EA1">
      <w:pPr>
        <w:widowControl/>
        <w:shd w:val="clear" w:color="auto" w:fill="FFFFFF"/>
        <w:wordWrap/>
        <w:autoSpaceDE/>
        <w:autoSpaceDN/>
        <w:spacing w:before="225" w:after="225" w:line="240" w:lineRule="auto"/>
        <w:jc w:val="left"/>
        <w:rPr>
          <w:rFonts w:ascii="Helvetica" w:eastAsia="굴림" w:hAnsi="Helvetica" w:cs="Helvetica"/>
          <w:color w:val="333333"/>
          <w:kern w:val="0"/>
          <w:sz w:val="23"/>
          <w:szCs w:val="23"/>
        </w:rPr>
      </w:pPr>
      <w:proofErr w:type="gramStart"/>
      <w:r w:rsidRPr="00415EA1">
        <w:rPr>
          <w:rFonts w:ascii="Helvetica" w:eastAsia="굴림" w:hAnsi="Helvetica" w:cs="Helvetica"/>
          <w:color w:val="333333"/>
          <w:kern w:val="0"/>
          <w:sz w:val="17"/>
          <w:szCs w:val="17"/>
          <w:vertAlign w:val="subscript"/>
        </w:rPr>
        <w:t>note</w:t>
      </w:r>
      <w:proofErr w:type="gramEnd"/>
      <w:r w:rsidRPr="00415EA1">
        <w:rPr>
          <w:rFonts w:ascii="Helvetica" w:eastAsia="굴림" w:hAnsi="Helvetica" w:cs="Helvetica"/>
          <w:color w:val="333333"/>
          <w:kern w:val="0"/>
          <w:sz w:val="17"/>
          <w:szCs w:val="17"/>
          <w:vertAlign w:val="subscript"/>
        </w:rPr>
        <w:t>: There are free and/or open source tools for all but Adobe PDF plugin.</w:t>
      </w:r>
    </w:p>
    <w:p w:rsidR="00415EA1" w:rsidRPr="00415EA1" w:rsidRDefault="00415EA1" w:rsidP="00415EA1">
      <w:pPr>
        <w:widowControl/>
        <w:shd w:val="clear" w:color="auto" w:fill="FFFFFF"/>
        <w:wordWrap/>
        <w:autoSpaceDE/>
        <w:autoSpaceDN/>
        <w:spacing w:before="240" w:after="225" w:line="240" w:lineRule="auto"/>
        <w:jc w:val="left"/>
        <w:outlineLvl w:val="2"/>
        <w:rPr>
          <w:rFonts w:ascii="Helvetica" w:eastAsia="굴림" w:hAnsi="Helvetica" w:cs="Helvetica"/>
          <w:b/>
          <w:bCs/>
          <w:color w:val="333333"/>
          <w:kern w:val="0"/>
          <w:sz w:val="35"/>
          <w:szCs w:val="35"/>
        </w:rPr>
      </w:pPr>
      <w:bookmarkStart w:id="10" w:name="performance"/>
      <w:bookmarkEnd w:id="10"/>
      <w:r w:rsidRPr="00415EA1">
        <w:rPr>
          <w:rFonts w:ascii="Helvetica" w:eastAsia="굴림" w:hAnsi="Helvetica" w:cs="Helvetica"/>
          <w:b/>
          <w:bCs/>
          <w:color w:val="333333"/>
          <w:kern w:val="0"/>
          <w:sz w:val="35"/>
          <w:szCs w:val="35"/>
        </w:rPr>
        <w:t>Performance</w:t>
      </w:r>
    </w:p>
    <w:tbl>
      <w:tblPr>
        <w:tblW w:w="13800" w:type="dxa"/>
        <w:tblCellMar>
          <w:top w:w="15" w:type="dxa"/>
          <w:left w:w="15" w:type="dxa"/>
          <w:bottom w:w="15" w:type="dxa"/>
          <w:right w:w="15" w:type="dxa"/>
        </w:tblCellMar>
        <w:tblLook w:val="04A0" w:firstRow="1" w:lastRow="0" w:firstColumn="1" w:lastColumn="0" w:noHBand="0" w:noVBand="1"/>
      </w:tblPr>
      <w:tblGrid>
        <w:gridCol w:w="2263"/>
        <w:gridCol w:w="2775"/>
        <w:gridCol w:w="1304"/>
        <w:gridCol w:w="1690"/>
        <w:gridCol w:w="1895"/>
        <w:gridCol w:w="2390"/>
        <w:gridCol w:w="1483"/>
      </w:tblGrid>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after="0" w:line="240" w:lineRule="auto"/>
              <w:jc w:val="left"/>
              <w:rPr>
                <w:rFonts w:ascii="Helvetica" w:eastAsia="굴림" w:hAnsi="Helvetica" w:cs="Helvetica"/>
                <w:color w:val="333333"/>
                <w:kern w:val="0"/>
                <w:sz w:val="35"/>
                <w:szCs w:val="35"/>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HTML 5 (pdf2htmlEX)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Parse by 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 xml:space="preserve">Convert </w:t>
            </w:r>
            <w:proofErr w:type="spellStart"/>
            <w:r w:rsidRPr="00415EA1">
              <w:rPr>
                <w:rFonts w:ascii="굴림" w:eastAsia="굴림" w:hAnsi="굴림" w:cs="굴림"/>
                <w:b/>
                <w:bCs/>
                <w:kern w:val="0"/>
                <w:sz w:val="24"/>
                <w:szCs w:val="24"/>
              </w:rPr>
              <w:t>toHTML</w:t>
            </w:r>
            <w:proofErr w:type="spellEnd"/>
            <w:r w:rsidRPr="00415EA1">
              <w:rPr>
                <w:rFonts w:ascii="굴림" w:eastAsia="굴림" w:hAnsi="굴림" w:cs="굴림"/>
                <w:b/>
                <w:bCs/>
                <w:kern w:val="0"/>
                <w:sz w:val="24"/>
                <w:szCs w:val="24"/>
              </w:rPr>
              <w:t>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Adobe </w:t>
            </w:r>
            <w:proofErr w:type="spellStart"/>
            <w:r w:rsidRPr="00415EA1">
              <w:rPr>
                <w:rFonts w:ascii="굴림" w:eastAsia="굴림" w:hAnsi="굴림" w:cs="굴림"/>
                <w:b/>
                <w:bCs/>
                <w:kern w:val="0"/>
                <w:sz w:val="24"/>
                <w:szCs w:val="24"/>
              </w:rPr>
              <w:t>PDFplugin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Other plugins</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Processing (server-side)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Normal, one 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Slow, one 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 one time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None, usually</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Loading (client-side)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Rendering (client-side)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Slow</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Fast, usually</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Network cost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Small </w:t>
            </w:r>
            <w:hyperlink r:id="rId39" w:anchor="wiki-fn1" w:history="1">
              <w:r w:rsidRPr="00415EA1">
                <w:rPr>
                  <w:rFonts w:ascii="굴림" w:eastAsia="굴림" w:hAnsi="굴림" w:cs="굴림"/>
                  <w:color w:val="4183C4"/>
                  <w:kern w:val="0"/>
                  <w:sz w:val="15"/>
                  <w:szCs w:val="15"/>
                  <w:vertAlign w:val="superscript"/>
                </w:rPr>
                <w:t>1</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Small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Large </w:t>
            </w:r>
            <w:hyperlink r:id="rId40" w:anchor="wiki-fn2" w:history="1">
              <w:r w:rsidRPr="00415EA1">
                <w:rPr>
                  <w:rFonts w:ascii="굴림" w:eastAsia="굴림" w:hAnsi="굴림" w:cs="굴림"/>
                  <w:color w:val="4183C4"/>
                  <w:kern w:val="0"/>
                  <w:sz w:val="15"/>
                  <w:szCs w:val="15"/>
                  <w:vertAlign w:val="superscript"/>
                </w:rPr>
                <w:t>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Small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Small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Small</w:t>
            </w:r>
          </w:p>
        </w:tc>
      </w:tr>
    </w:tbl>
    <w:p w:rsidR="00415EA1" w:rsidRPr="00415EA1" w:rsidRDefault="00D112FD" w:rsidP="00415EA1">
      <w:pPr>
        <w:widowControl/>
        <w:shd w:val="clear" w:color="auto" w:fill="FFFFFF"/>
        <w:wordWrap/>
        <w:autoSpaceDE/>
        <w:autoSpaceDN/>
        <w:spacing w:before="225" w:after="225" w:line="240" w:lineRule="auto"/>
        <w:jc w:val="left"/>
        <w:rPr>
          <w:rFonts w:ascii="Helvetica" w:eastAsia="굴림" w:hAnsi="Helvetica" w:cs="Helvetica"/>
          <w:color w:val="333333"/>
          <w:kern w:val="0"/>
          <w:sz w:val="23"/>
          <w:szCs w:val="23"/>
        </w:rPr>
      </w:pPr>
      <w:hyperlink r:id="rId41" w:anchor="wiki-fn1" w:history="1">
        <w:r w:rsidR="00415EA1" w:rsidRPr="00415EA1">
          <w:rPr>
            <w:rFonts w:ascii="Helvetica" w:eastAsia="굴림" w:hAnsi="Helvetica" w:cs="Helvetica"/>
            <w:color w:val="4183C4"/>
            <w:kern w:val="0"/>
            <w:sz w:val="15"/>
            <w:szCs w:val="15"/>
            <w:vertAlign w:val="superscript"/>
          </w:rPr>
          <w:t>1</w:t>
        </w:r>
      </w:hyperlink>
      <w:r w:rsidR="00415EA1" w:rsidRPr="00415EA1">
        <w:rPr>
          <w:rFonts w:ascii="Helvetica" w:eastAsia="굴림" w:hAnsi="Helvetica" w:cs="Helvetica"/>
          <w:color w:val="333333"/>
          <w:kern w:val="0"/>
          <w:sz w:val="17"/>
          <w:szCs w:val="17"/>
        </w:rPr>
        <w:t>: HTTP compression is required</w:t>
      </w:r>
      <w:r w:rsidR="00415EA1" w:rsidRPr="00415EA1">
        <w:rPr>
          <w:rFonts w:ascii="Helvetica" w:eastAsia="굴림" w:hAnsi="Helvetica" w:cs="Helvetica"/>
          <w:color w:val="333333"/>
          <w:kern w:val="0"/>
          <w:sz w:val="23"/>
          <w:szCs w:val="23"/>
        </w:rPr>
        <w:br/>
      </w:r>
      <w:hyperlink r:id="rId42" w:anchor="wiki-fn2" w:history="1">
        <w:r w:rsidR="00415EA1" w:rsidRPr="00415EA1">
          <w:rPr>
            <w:rFonts w:ascii="Helvetica" w:eastAsia="굴림" w:hAnsi="Helvetica" w:cs="Helvetica"/>
            <w:color w:val="4183C4"/>
            <w:kern w:val="0"/>
            <w:sz w:val="15"/>
            <w:szCs w:val="15"/>
            <w:vertAlign w:val="superscript"/>
          </w:rPr>
          <w:t>2</w:t>
        </w:r>
      </w:hyperlink>
      <w:r w:rsidR="00415EA1" w:rsidRPr="00415EA1">
        <w:rPr>
          <w:rFonts w:ascii="Helvetica" w:eastAsia="굴림" w:hAnsi="Helvetica" w:cs="Helvetica"/>
          <w:color w:val="333333"/>
          <w:kern w:val="0"/>
          <w:sz w:val="17"/>
          <w:szCs w:val="17"/>
        </w:rPr>
        <w:t>: Could be Huge if higher resolution is needed</w:t>
      </w:r>
    </w:p>
    <w:p w:rsidR="00415EA1" w:rsidRPr="00415EA1" w:rsidRDefault="00415EA1" w:rsidP="00415EA1">
      <w:pPr>
        <w:widowControl/>
        <w:shd w:val="clear" w:color="auto" w:fill="FFFFFF"/>
        <w:wordWrap/>
        <w:autoSpaceDE/>
        <w:autoSpaceDN/>
        <w:spacing w:before="240" w:after="225" w:line="240" w:lineRule="auto"/>
        <w:jc w:val="left"/>
        <w:outlineLvl w:val="2"/>
        <w:rPr>
          <w:rFonts w:ascii="Helvetica" w:eastAsia="굴림" w:hAnsi="Helvetica" w:cs="Helvetica"/>
          <w:b/>
          <w:bCs/>
          <w:color w:val="333333"/>
          <w:kern w:val="0"/>
          <w:sz w:val="35"/>
          <w:szCs w:val="35"/>
        </w:rPr>
      </w:pPr>
      <w:bookmarkStart w:id="11" w:name="browser-requirements"/>
      <w:bookmarkEnd w:id="11"/>
      <w:r w:rsidRPr="00415EA1">
        <w:rPr>
          <w:rFonts w:ascii="Helvetica" w:eastAsia="굴림" w:hAnsi="Helvetica" w:cs="Helvetica"/>
          <w:b/>
          <w:bCs/>
          <w:color w:val="333333"/>
          <w:kern w:val="0"/>
          <w:sz w:val="35"/>
          <w:szCs w:val="35"/>
        </w:rPr>
        <w:t>Browser Requirements</w:t>
      </w:r>
    </w:p>
    <w:tbl>
      <w:tblPr>
        <w:tblW w:w="13800" w:type="dxa"/>
        <w:tblCellMar>
          <w:top w:w="15" w:type="dxa"/>
          <w:left w:w="15" w:type="dxa"/>
          <w:bottom w:w="15" w:type="dxa"/>
          <w:right w:w="15" w:type="dxa"/>
        </w:tblCellMar>
        <w:tblLook w:val="04A0" w:firstRow="1" w:lastRow="0" w:firstColumn="1" w:lastColumn="0" w:noHBand="0" w:noVBand="1"/>
      </w:tblPr>
      <w:tblGrid>
        <w:gridCol w:w="1926"/>
        <w:gridCol w:w="2881"/>
        <w:gridCol w:w="1414"/>
        <w:gridCol w:w="1739"/>
        <w:gridCol w:w="1939"/>
        <w:gridCol w:w="2390"/>
        <w:gridCol w:w="1511"/>
      </w:tblGrid>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after="0" w:line="240" w:lineRule="auto"/>
              <w:jc w:val="left"/>
              <w:rPr>
                <w:rFonts w:ascii="Helvetica" w:eastAsia="굴림" w:hAnsi="Helvetica" w:cs="Helvetica"/>
                <w:color w:val="333333"/>
                <w:kern w:val="0"/>
                <w:sz w:val="35"/>
                <w:szCs w:val="35"/>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HTML 5 (pdf2htmlEX)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Parse by 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 xml:space="preserve">Convert </w:t>
            </w:r>
            <w:proofErr w:type="spellStart"/>
            <w:r w:rsidRPr="00415EA1">
              <w:rPr>
                <w:rFonts w:ascii="굴림" w:eastAsia="굴림" w:hAnsi="굴림" w:cs="굴림"/>
                <w:b/>
                <w:bCs/>
                <w:kern w:val="0"/>
                <w:sz w:val="24"/>
                <w:szCs w:val="24"/>
              </w:rPr>
              <w:t>toHTML</w:t>
            </w:r>
            <w:proofErr w:type="spellEnd"/>
            <w:r w:rsidRPr="00415EA1">
              <w:rPr>
                <w:rFonts w:ascii="굴림" w:eastAsia="굴림" w:hAnsi="굴림" w:cs="굴림"/>
                <w:b/>
                <w:bCs/>
                <w:kern w:val="0"/>
                <w:sz w:val="24"/>
                <w:szCs w:val="24"/>
              </w:rPr>
              <w:t>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Adobe </w:t>
            </w:r>
            <w:proofErr w:type="spellStart"/>
            <w:r w:rsidRPr="00415EA1">
              <w:rPr>
                <w:rFonts w:ascii="굴림" w:eastAsia="굴림" w:hAnsi="굴림" w:cs="굴림"/>
                <w:b/>
                <w:bCs/>
                <w:kern w:val="0"/>
                <w:sz w:val="24"/>
                <w:szCs w:val="24"/>
              </w:rPr>
              <w:t>PDFplugin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Other plugins</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HTML 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 usually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CSS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proofErr w:type="spellStart"/>
            <w:r w:rsidRPr="00415EA1">
              <w:rPr>
                <w:rFonts w:ascii="굴림" w:eastAsia="굴림" w:hAnsi="굴림" w:cs="굴림"/>
                <w:kern w:val="0"/>
                <w:sz w:val="24"/>
                <w:szCs w:val="24"/>
              </w:rPr>
              <w:lastRenderedPageBreak/>
              <w:t>Javascript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Third-party plugin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r>
    </w:tbl>
    <w:p w:rsidR="00415EA1" w:rsidRPr="00415EA1" w:rsidRDefault="00415EA1" w:rsidP="00415EA1">
      <w:pPr>
        <w:widowControl/>
        <w:shd w:val="clear" w:color="auto" w:fill="FFFFFF"/>
        <w:wordWrap/>
        <w:autoSpaceDE/>
        <w:autoSpaceDN/>
        <w:spacing w:before="240" w:after="225" w:line="240" w:lineRule="auto"/>
        <w:jc w:val="left"/>
        <w:outlineLvl w:val="2"/>
        <w:rPr>
          <w:rFonts w:ascii="Helvetica" w:eastAsia="굴림" w:hAnsi="Helvetica" w:cs="Helvetica"/>
          <w:b/>
          <w:bCs/>
          <w:color w:val="333333"/>
          <w:kern w:val="0"/>
          <w:sz w:val="35"/>
          <w:szCs w:val="35"/>
        </w:rPr>
      </w:pPr>
      <w:r w:rsidRPr="00415EA1">
        <w:rPr>
          <w:rFonts w:ascii="Helvetica" w:eastAsia="굴림" w:hAnsi="Helvetica" w:cs="Helvetica"/>
          <w:b/>
          <w:bCs/>
          <w:color w:val="333333"/>
          <w:kern w:val="0"/>
          <w:sz w:val="35"/>
          <w:szCs w:val="35"/>
        </w:rPr>
        <w:t>Features</w:t>
      </w:r>
    </w:p>
    <w:tbl>
      <w:tblPr>
        <w:tblW w:w="13800" w:type="dxa"/>
        <w:tblCellMar>
          <w:top w:w="15" w:type="dxa"/>
          <w:left w:w="15" w:type="dxa"/>
          <w:bottom w:w="15" w:type="dxa"/>
          <w:right w:w="15" w:type="dxa"/>
        </w:tblCellMar>
        <w:tblLook w:val="04A0" w:firstRow="1" w:lastRow="0" w:firstColumn="1" w:lastColumn="0" w:noHBand="0" w:noVBand="1"/>
      </w:tblPr>
      <w:tblGrid>
        <w:gridCol w:w="3096"/>
        <w:gridCol w:w="2324"/>
        <w:gridCol w:w="1406"/>
        <w:gridCol w:w="1537"/>
        <w:gridCol w:w="1706"/>
        <w:gridCol w:w="2390"/>
        <w:gridCol w:w="1341"/>
      </w:tblGrid>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after="0" w:line="240" w:lineRule="auto"/>
              <w:jc w:val="left"/>
              <w:rPr>
                <w:rFonts w:ascii="Helvetica" w:eastAsia="굴림" w:hAnsi="Helvetica" w:cs="Helvetica"/>
                <w:color w:val="333333"/>
                <w:kern w:val="0"/>
                <w:sz w:val="35"/>
                <w:szCs w:val="35"/>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HTML 5 (pdf2htmlEX)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Parse by 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 xml:space="preserve">Convert </w:t>
            </w:r>
            <w:proofErr w:type="spellStart"/>
            <w:r w:rsidRPr="00415EA1">
              <w:rPr>
                <w:rFonts w:ascii="굴림" w:eastAsia="굴림" w:hAnsi="굴림" w:cs="굴림"/>
                <w:b/>
                <w:bCs/>
                <w:kern w:val="0"/>
                <w:sz w:val="24"/>
                <w:szCs w:val="24"/>
              </w:rPr>
              <w:t>toHTML</w:t>
            </w:r>
            <w:proofErr w:type="spellEnd"/>
            <w:r w:rsidRPr="00415EA1">
              <w:rPr>
                <w:rFonts w:ascii="굴림" w:eastAsia="굴림" w:hAnsi="굴림" w:cs="굴림"/>
                <w:b/>
                <w:bCs/>
                <w:kern w:val="0"/>
                <w:sz w:val="24"/>
                <w:szCs w:val="24"/>
              </w:rPr>
              <w:t>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Adobe </w:t>
            </w:r>
            <w:proofErr w:type="spellStart"/>
            <w:r w:rsidRPr="00415EA1">
              <w:rPr>
                <w:rFonts w:ascii="굴림" w:eastAsia="굴림" w:hAnsi="굴림" w:cs="굴림"/>
                <w:b/>
                <w:bCs/>
                <w:kern w:val="0"/>
                <w:sz w:val="24"/>
                <w:szCs w:val="24"/>
              </w:rPr>
              <w:t>PDFplugin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Other plugins</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Full PDF </w:t>
            </w:r>
            <w:proofErr w:type="gramStart"/>
            <w:r w:rsidRPr="00415EA1">
              <w:rPr>
                <w:rFonts w:ascii="굴림" w:eastAsia="굴림" w:hAnsi="굴림" w:cs="굴림"/>
                <w:kern w:val="0"/>
                <w:sz w:val="24"/>
                <w:szCs w:val="24"/>
              </w:rPr>
              <w:t>Feature ?</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 but usually enough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Maybe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Maybe</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Text Extraction (select/copy/search)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 with text 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 usually </w:t>
            </w:r>
            <w:hyperlink r:id="rId43" w:anchor="wiki-fn1" w:history="1">
              <w:r w:rsidRPr="00415EA1">
                <w:rPr>
                  <w:rFonts w:ascii="굴림" w:eastAsia="굴림" w:hAnsi="굴림" w:cs="굴림"/>
                  <w:color w:val="4183C4"/>
                  <w:kern w:val="0"/>
                  <w:sz w:val="15"/>
                  <w:szCs w:val="15"/>
                  <w:vertAlign w:val="superscript"/>
                </w:rPr>
                <w:t>1</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Maybe</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Link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 usually </w:t>
            </w:r>
            <w:hyperlink r:id="rId44" w:anchor="wiki-fn2" w:history="1">
              <w:r w:rsidRPr="00415EA1">
                <w:rPr>
                  <w:rFonts w:ascii="굴림" w:eastAsia="굴림" w:hAnsi="굴림" w:cs="굴림"/>
                  <w:color w:val="4183C4"/>
                  <w:kern w:val="0"/>
                  <w:sz w:val="15"/>
                  <w:szCs w:val="15"/>
                  <w:vertAlign w:val="superscript"/>
                </w:rPr>
                <w:t>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Maybe</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Accurate rendering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 usually </w:t>
            </w:r>
            <w:hyperlink r:id="rId45" w:anchor="wiki-fn3" w:history="1">
              <w:r w:rsidRPr="00415EA1">
                <w:rPr>
                  <w:rFonts w:ascii="굴림" w:eastAsia="굴림" w:hAnsi="굴림" w:cs="굴림"/>
                  <w:color w:val="4183C4"/>
                  <w:kern w:val="0"/>
                  <w:sz w:val="15"/>
                  <w:szCs w:val="15"/>
                  <w:vertAlign w:val="superscript"/>
                </w:rPr>
                <w:t>3</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 usually</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Read while loading</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Maybe</w:t>
            </w:r>
          </w:p>
        </w:tc>
      </w:tr>
    </w:tbl>
    <w:p w:rsidR="00415EA1" w:rsidRPr="00415EA1" w:rsidRDefault="00D112FD" w:rsidP="00415EA1">
      <w:pPr>
        <w:widowControl/>
        <w:shd w:val="clear" w:color="auto" w:fill="FFFFFF"/>
        <w:wordWrap/>
        <w:autoSpaceDE/>
        <w:autoSpaceDN/>
        <w:spacing w:before="225" w:after="225" w:line="240" w:lineRule="auto"/>
        <w:jc w:val="left"/>
        <w:rPr>
          <w:rFonts w:ascii="Helvetica" w:eastAsia="굴림" w:hAnsi="Helvetica" w:cs="Helvetica"/>
          <w:color w:val="333333"/>
          <w:kern w:val="0"/>
          <w:sz w:val="23"/>
          <w:szCs w:val="23"/>
        </w:rPr>
      </w:pPr>
      <w:hyperlink r:id="rId46" w:anchor="wiki-fn1" w:history="1">
        <w:r w:rsidR="00415EA1" w:rsidRPr="00415EA1">
          <w:rPr>
            <w:rFonts w:ascii="Helvetica" w:eastAsia="굴림" w:hAnsi="Helvetica" w:cs="Helvetica"/>
            <w:color w:val="4183C4"/>
            <w:kern w:val="0"/>
            <w:sz w:val="15"/>
            <w:szCs w:val="15"/>
            <w:vertAlign w:val="superscript"/>
          </w:rPr>
          <w:t>1</w:t>
        </w:r>
      </w:hyperlink>
      <w:r w:rsidR="00415EA1" w:rsidRPr="00415EA1">
        <w:rPr>
          <w:rFonts w:ascii="Helvetica" w:eastAsia="굴림" w:hAnsi="Helvetica" w:cs="Helvetica"/>
          <w:color w:val="333333"/>
          <w:kern w:val="0"/>
          <w:sz w:val="17"/>
          <w:szCs w:val="17"/>
        </w:rPr>
        <w:t>: Text extraction can be supported with a text layer</w:t>
      </w:r>
      <w:r w:rsidR="00415EA1" w:rsidRPr="00415EA1">
        <w:rPr>
          <w:rFonts w:ascii="Helvetica" w:eastAsia="굴림" w:hAnsi="Helvetica" w:cs="Helvetica"/>
          <w:color w:val="333333"/>
          <w:kern w:val="0"/>
          <w:sz w:val="23"/>
          <w:szCs w:val="23"/>
        </w:rPr>
        <w:br/>
      </w:r>
      <w:hyperlink r:id="rId47" w:anchor="wiki-fn2" w:history="1">
        <w:r w:rsidR="00415EA1" w:rsidRPr="00415EA1">
          <w:rPr>
            <w:rFonts w:ascii="Helvetica" w:eastAsia="굴림" w:hAnsi="Helvetica" w:cs="Helvetica"/>
            <w:color w:val="4183C4"/>
            <w:kern w:val="0"/>
            <w:sz w:val="15"/>
            <w:szCs w:val="15"/>
            <w:vertAlign w:val="superscript"/>
          </w:rPr>
          <w:t>2</w:t>
        </w:r>
      </w:hyperlink>
      <w:r w:rsidR="00415EA1" w:rsidRPr="00415EA1">
        <w:rPr>
          <w:rFonts w:ascii="Helvetica" w:eastAsia="굴림" w:hAnsi="Helvetica" w:cs="Helvetica"/>
          <w:color w:val="333333"/>
          <w:kern w:val="0"/>
          <w:sz w:val="17"/>
          <w:szCs w:val="17"/>
        </w:rPr>
        <w:t xml:space="preserve">: Link may be handled with </w:t>
      </w:r>
      <w:proofErr w:type="spellStart"/>
      <w:r w:rsidR="00415EA1" w:rsidRPr="00415EA1">
        <w:rPr>
          <w:rFonts w:ascii="Helvetica" w:eastAsia="굴림" w:hAnsi="Helvetica" w:cs="Helvetica"/>
          <w:color w:val="333333"/>
          <w:kern w:val="0"/>
          <w:sz w:val="17"/>
          <w:szCs w:val="17"/>
        </w:rPr>
        <w:t>Javascript</w:t>
      </w:r>
      <w:proofErr w:type="spellEnd"/>
      <w:r w:rsidR="00415EA1" w:rsidRPr="00415EA1">
        <w:rPr>
          <w:rFonts w:ascii="Helvetica" w:eastAsia="굴림" w:hAnsi="Helvetica" w:cs="Helvetica"/>
          <w:color w:val="333333"/>
          <w:kern w:val="0"/>
          <w:sz w:val="23"/>
          <w:szCs w:val="23"/>
        </w:rPr>
        <w:br/>
      </w:r>
      <w:hyperlink r:id="rId48" w:anchor="wiki-fn3" w:history="1">
        <w:r w:rsidR="00415EA1" w:rsidRPr="00415EA1">
          <w:rPr>
            <w:rFonts w:ascii="Helvetica" w:eastAsia="굴림" w:hAnsi="Helvetica" w:cs="Helvetica"/>
            <w:color w:val="4183C4"/>
            <w:kern w:val="0"/>
            <w:sz w:val="15"/>
            <w:szCs w:val="15"/>
            <w:vertAlign w:val="superscript"/>
          </w:rPr>
          <w:t>3</w:t>
        </w:r>
      </w:hyperlink>
      <w:r w:rsidR="00415EA1" w:rsidRPr="00415EA1">
        <w:rPr>
          <w:rFonts w:ascii="Helvetica" w:eastAsia="굴림" w:hAnsi="Helvetica" w:cs="Helvetica"/>
          <w:color w:val="333333"/>
          <w:kern w:val="0"/>
          <w:sz w:val="17"/>
          <w:szCs w:val="17"/>
        </w:rPr>
        <w:t>: There are PDF elements which cannot be converted into HTML </w:t>
      </w:r>
      <w:proofErr w:type="spellStart"/>
      <w:r w:rsidR="00415EA1" w:rsidRPr="00415EA1">
        <w:rPr>
          <w:rFonts w:ascii="Helvetica" w:eastAsia="굴림" w:hAnsi="Helvetica" w:cs="Helvetica"/>
          <w:color w:val="333333"/>
          <w:kern w:val="0"/>
          <w:sz w:val="17"/>
          <w:szCs w:val="17"/>
        </w:rPr>
        <w:t>losslessly</w:t>
      </w:r>
      <w:proofErr w:type="spellEnd"/>
    </w:p>
    <w:p w:rsidR="00415EA1" w:rsidRPr="00415EA1" w:rsidRDefault="00415EA1" w:rsidP="00415EA1">
      <w:pPr>
        <w:widowControl/>
        <w:shd w:val="clear" w:color="auto" w:fill="FFFFFF"/>
        <w:wordWrap/>
        <w:autoSpaceDE/>
        <w:autoSpaceDN/>
        <w:spacing w:before="240" w:after="225" w:line="240" w:lineRule="auto"/>
        <w:jc w:val="left"/>
        <w:outlineLvl w:val="2"/>
        <w:rPr>
          <w:rFonts w:ascii="Helvetica" w:eastAsia="굴림" w:hAnsi="Helvetica" w:cs="Helvetica"/>
          <w:b/>
          <w:bCs/>
          <w:color w:val="333333"/>
          <w:kern w:val="0"/>
          <w:sz w:val="35"/>
          <w:szCs w:val="35"/>
        </w:rPr>
      </w:pPr>
      <w:bookmarkStart w:id="12" w:name="development"/>
      <w:bookmarkEnd w:id="12"/>
      <w:r w:rsidRPr="00415EA1">
        <w:rPr>
          <w:rFonts w:ascii="Helvetica" w:eastAsia="굴림" w:hAnsi="Helvetica" w:cs="Helvetica"/>
          <w:b/>
          <w:bCs/>
          <w:color w:val="333333"/>
          <w:kern w:val="0"/>
          <w:sz w:val="35"/>
          <w:szCs w:val="35"/>
        </w:rPr>
        <w:t>Development</w:t>
      </w:r>
    </w:p>
    <w:tbl>
      <w:tblPr>
        <w:tblW w:w="13800" w:type="dxa"/>
        <w:tblCellMar>
          <w:top w:w="15" w:type="dxa"/>
          <w:left w:w="15" w:type="dxa"/>
          <w:bottom w:w="15" w:type="dxa"/>
          <w:right w:w="15" w:type="dxa"/>
        </w:tblCellMar>
        <w:tblLook w:val="04A0" w:firstRow="1" w:lastRow="0" w:firstColumn="1" w:lastColumn="0" w:noHBand="0" w:noVBand="1"/>
      </w:tblPr>
      <w:tblGrid>
        <w:gridCol w:w="2347"/>
        <w:gridCol w:w="2719"/>
        <w:gridCol w:w="1286"/>
        <w:gridCol w:w="1663"/>
        <w:gridCol w:w="1871"/>
        <w:gridCol w:w="2390"/>
        <w:gridCol w:w="1524"/>
      </w:tblGrid>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after="0" w:line="240" w:lineRule="auto"/>
              <w:jc w:val="left"/>
              <w:rPr>
                <w:rFonts w:ascii="Helvetica" w:eastAsia="굴림" w:hAnsi="Helvetica" w:cs="Helvetica"/>
                <w:color w:val="333333"/>
                <w:kern w:val="0"/>
                <w:sz w:val="35"/>
                <w:szCs w:val="35"/>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HTML 5 (pdf2htmlEX)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Parse by JS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Convert to 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 xml:space="preserve">Convert </w:t>
            </w:r>
            <w:proofErr w:type="spellStart"/>
            <w:r w:rsidRPr="00415EA1">
              <w:rPr>
                <w:rFonts w:ascii="굴림" w:eastAsia="굴림" w:hAnsi="굴림" w:cs="굴림"/>
                <w:b/>
                <w:bCs/>
                <w:kern w:val="0"/>
                <w:sz w:val="24"/>
                <w:szCs w:val="24"/>
              </w:rPr>
              <w:t>toHTML</w:t>
            </w:r>
            <w:proofErr w:type="spellEnd"/>
            <w:r w:rsidRPr="00415EA1">
              <w:rPr>
                <w:rFonts w:ascii="굴림" w:eastAsia="굴림" w:hAnsi="굴림" w:cs="굴림"/>
                <w:b/>
                <w:bCs/>
                <w:kern w:val="0"/>
                <w:sz w:val="24"/>
                <w:szCs w:val="24"/>
              </w:rPr>
              <w:t>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Adobe </w:t>
            </w:r>
            <w:proofErr w:type="spellStart"/>
            <w:r w:rsidRPr="00415EA1">
              <w:rPr>
                <w:rFonts w:ascii="굴림" w:eastAsia="굴림" w:hAnsi="굴림" w:cs="굴림"/>
                <w:b/>
                <w:bCs/>
                <w:kern w:val="0"/>
                <w:sz w:val="24"/>
                <w:szCs w:val="24"/>
              </w:rPr>
              <w:t>PDFplugin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center"/>
              <w:rPr>
                <w:rFonts w:ascii="굴림" w:eastAsia="굴림" w:hAnsi="굴림" w:cs="굴림"/>
                <w:b/>
                <w:bCs/>
                <w:kern w:val="0"/>
                <w:sz w:val="24"/>
                <w:szCs w:val="24"/>
              </w:rPr>
            </w:pPr>
            <w:r w:rsidRPr="00415EA1">
              <w:rPr>
                <w:rFonts w:ascii="굴림" w:eastAsia="굴림" w:hAnsi="굴림" w:cs="굴림"/>
                <w:b/>
                <w:bCs/>
                <w:kern w:val="0"/>
                <w:sz w:val="24"/>
                <w:szCs w:val="24"/>
              </w:rPr>
              <w:t>Other plugins</w:t>
            </w:r>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Customizable UI/Theme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 usually</w:t>
            </w:r>
            <w:hyperlink r:id="rId49" w:anchor="wiki-fn1" w:history="1">
              <w:r w:rsidRPr="00415EA1">
                <w:rPr>
                  <w:rFonts w:ascii="굴림" w:eastAsia="굴림" w:hAnsi="굴림" w:cs="굴림"/>
                  <w:color w:val="4183C4"/>
                  <w:kern w:val="0"/>
                  <w:sz w:val="15"/>
                  <w:szCs w:val="15"/>
                  <w:vertAlign w:val="superscript"/>
                </w:rPr>
                <w:t>1</w:t>
              </w:r>
            </w:hyperlink>
          </w:p>
        </w:tc>
      </w:tr>
      <w:tr w:rsidR="00415EA1" w:rsidRPr="00415EA1" w:rsidTr="00415EA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Extensible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15EA1" w:rsidRPr="00415EA1" w:rsidRDefault="00415EA1" w:rsidP="00415EA1">
            <w:pPr>
              <w:widowControl/>
              <w:wordWrap/>
              <w:autoSpaceDE/>
              <w:autoSpaceDN/>
              <w:spacing w:before="225" w:after="225" w:line="240" w:lineRule="auto"/>
              <w:jc w:val="left"/>
              <w:rPr>
                <w:rFonts w:ascii="굴림" w:eastAsia="굴림" w:hAnsi="굴림" w:cs="굴림"/>
                <w:kern w:val="0"/>
                <w:sz w:val="24"/>
                <w:szCs w:val="24"/>
              </w:rPr>
            </w:pPr>
            <w:r w:rsidRPr="00415EA1">
              <w:rPr>
                <w:rFonts w:ascii="굴림" w:eastAsia="굴림" w:hAnsi="굴림" w:cs="굴림"/>
                <w:kern w:val="0"/>
                <w:sz w:val="24"/>
                <w:szCs w:val="24"/>
              </w:rPr>
              <w:t>Maybe </w:t>
            </w:r>
            <w:hyperlink r:id="rId50" w:anchor="wiki-fn2" w:history="1">
              <w:r w:rsidRPr="00415EA1">
                <w:rPr>
                  <w:rFonts w:ascii="굴림" w:eastAsia="굴림" w:hAnsi="굴림" w:cs="굴림"/>
                  <w:color w:val="4183C4"/>
                  <w:kern w:val="0"/>
                  <w:sz w:val="15"/>
                  <w:szCs w:val="15"/>
                  <w:vertAlign w:val="superscript"/>
                </w:rPr>
                <w:t>2</w:t>
              </w:r>
            </w:hyperlink>
          </w:p>
        </w:tc>
      </w:tr>
    </w:tbl>
    <w:p w:rsidR="00415EA1" w:rsidRPr="00415EA1" w:rsidRDefault="00D112FD" w:rsidP="00415EA1">
      <w:pPr>
        <w:widowControl/>
        <w:shd w:val="clear" w:color="auto" w:fill="FFFFFF"/>
        <w:wordWrap/>
        <w:autoSpaceDE/>
        <w:autoSpaceDN/>
        <w:spacing w:before="225" w:after="100" w:afterAutospacing="1" w:line="240" w:lineRule="auto"/>
        <w:jc w:val="left"/>
        <w:rPr>
          <w:rFonts w:ascii="Helvetica" w:eastAsia="굴림" w:hAnsi="Helvetica" w:cs="Helvetica"/>
          <w:color w:val="333333"/>
          <w:kern w:val="0"/>
          <w:sz w:val="23"/>
          <w:szCs w:val="23"/>
        </w:rPr>
      </w:pPr>
      <w:hyperlink r:id="rId51" w:anchor="wiki-fn1" w:history="1">
        <w:r w:rsidR="00415EA1" w:rsidRPr="00415EA1">
          <w:rPr>
            <w:rFonts w:ascii="Helvetica" w:eastAsia="굴림" w:hAnsi="Helvetica" w:cs="Helvetica"/>
            <w:color w:val="4183C4"/>
            <w:kern w:val="0"/>
            <w:sz w:val="15"/>
            <w:szCs w:val="15"/>
            <w:vertAlign w:val="superscript"/>
          </w:rPr>
          <w:t>1</w:t>
        </w:r>
      </w:hyperlink>
      <w:r w:rsidR="00415EA1" w:rsidRPr="00415EA1">
        <w:rPr>
          <w:rFonts w:ascii="Helvetica" w:eastAsia="굴림" w:hAnsi="Helvetica" w:cs="Helvetica"/>
          <w:color w:val="333333"/>
          <w:kern w:val="0"/>
          <w:sz w:val="17"/>
          <w:szCs w:val="17"/>
        </w:rPr>
        <w:t>: For some plugins there are commercial licensed versions with customizable UI</w:t>
      </w:r>
      <w:r w:rsidR="00415EA1" w:rsidRPr="00415EA1">
        <w:rPr>
          <w:rFonts w:ascii="Helvetica" w:eastAsia="굴림" w:hAnsi="Helvetica" w:cs="Helvetica"/>
          <w:color w:val="333333"/>
          <w:kern w:val="0"/>
          <w:sz w:val="23"/>
          <w:szCs w:val="23"/>
        </w:rPr>
        <w:br/>
      </w:r>
      <w:hyperlink r:id="rId52" w:anchor="wiki-fn2" w:history="1">
        <w:r w:rsidR="00415EA1" w:rsidRPr="00415EA1">
          <w:rPr>
            <w:rFonts w:ascii="Helvetica" w:eastAsia="굴림" w:hAnsi="Helvetica" w:cs="Helvetica"/>
            <w:color w:val="4183C4"/>
            <w:kern w:val="0"/>
            <w:sz w:val="15"/>
            <w:szCs w:val="15"/>
            <w:vertAlign w:val="superscript"/>
          </w:rPr>
          <w:t>2</w:t>
        </w:r>
      </w:hyperlink>
      <w:r w:rsidR="00415EA1" w:rsidRPr="00415EA1">
        <w:rPr>
          <w:rFonts w:ascii="Helvetica" w:eastAsia="굴림" w:hAnsi="Helvetica" w:cs="Helvetica"/>
          <w:color w:val="333333"/>
          <w:kern w:val="0"/>
          <w:sz w:val="17"/>
          <w:szCs w:val="17"/>
        </w:rPr>
        <w:t>: Some plugins have API available</w:t>
      </w:r>
    </w:p>
    <w:p w:rsidR="00415EA1" w:rsidRPr="00415EA1" w:rsidRDefault="00415EA1" w:rsidP="00415EA1">
      <w:pPr>
        <w:widowControl/>
        <w:shd w:val="clear" w:color="auto" w:fill="FFFFFF"/>
        <w:wordWrap/>
        <w:autoSpaceDE/>
        <w:autoSpaceDN/>
        <w:spacing w:before="150" w:after="0" w:line="285" w:lineRule="atLeast"/>
        <w:jc w:val="left"/>
        <w:rPr>
          <w:rFonts w:ascii="Helvetica" w:eastAsia="굴림" w:hAnsi="Helvetica" w:cs="Helvetica"/>
          <w:color w:val="999999"/>
          <w:kern w:val="0"/>
          <w:sz w:val="18"/>
          <w:szCs w:val="18"/>
        </w:rPr>
      </w:pPr>
      <w:r w:rsidRPr="00415EA1">
        <w:rPr>
          <w:rFonts w:ascii="Helvetica" w:eastAsia="굴림" w:hAnsi="Helvetica" w:cs="Helvetica"/>
          <w:color w:val="999999"/>
          <w:kern w:val="0"/>
          <w:sz w:val="18"/>
          <w:szCs w:val="18"/>
        </w:rPr>
        <w:t xml:space="preserve">Last edited by </w:t>
      </w:r>
      <w:proofErr w:type="spellStart"/>
      <w:r w:rsidRPr="00415EA1">
        <w:rPr>
          <w:rFonts w:ascii="Helvetica" w:eastAsia="굴림" w:hAnsi="Helvetica" w:cs="Helvetica"/>
          <w:color w:val="999999"/>
          <w:kern w:val="0"/>
          <w:sz w:val="18"/>
          <w:szCs w:val="18"/>
        </w:rPr>
        <w:t>shenzhuxi</w:t>
      </w:r>
      <w:proofErr w:type="spellEnd"/>
      <w:r w:rsidRPr="00415EA1">
        <w:rPr>
          <w:rFonts w:ascii="Helvetica" w:eastAsia="굴림" w:hAnsi="Helvetica" w:cs="Helvetica"/>
          <w:color w:val="999999"/>
          <w:kern w:val="0"/>
          <w:sz w:val="18"/>
          <w:szCs w:val="18"/>
        </w:rPr>
        <w:t>, 3 months ago</w:t>
      </w:r>
    </w:p>
    <w:p w:rsidR="00415EA1" w:rsidRDefault="00415EA1"/>
    <w:p w:rsidR="001B7F5B" w:rsidRDefault="001B7F5B"/>
    <w:p w:rsidR="001B7F5B" w:rsidRDefault="001B7F5B" w:rsidP="001B7F5B">
      <w:pPr>
        <w:pStyle w:val="1"/>
        <w:shd w:val="clear" w:color="auto" w:fill="FFFFFF"/>
        <w:spacing w:before="225" w:beforeAutospacing="0" w:after="225" w:afterAutospacing="0"/>
        <w:rPr>
          <w:rFonts w:ascii="Helvetica" w:hAnsi="Helvetica" w:cs="Helvetica"/>
          <w:color w:val="333333"/>
          <w:sz w:val="45"/>
          <w:szCs w:val="45"/>
        </w:rPr>
      </w:pPr>
      <w:r>
        <w:rPr>
          <w:rFonts w:ascii="Helvetica" w:hAnsi="Helvetica" w:cs="Helvetica"/>
          <w:color w:val="333333"/>
          <w:sz w:val="45"/>
          <w:szCs w:val="45"/>
        </w:rPr>
        <w:t>Feature List</w:t>
      </w:r>
    </w:p>
    <w:p w:rsidR="001B7F5B" w:rsidRDefault="001B7F5B" w:rsidP="001B7F5B">
      <w:pPr>
        <w:pStyle w:val="3"/>
        <w:shd w:val="clear" w:color="auto" w:fill="FFFFFF"/>
        <w:spacing w:after="225" w:afterAutospacing="0"/>
        <w:rPr>
          <w:rFonts w:ascii="Helvetica" w:hAnsi="Helvetica" w:cs="Helvetica"/>
          <w:color w:val="333333"/>
          <w:sz w:val="35"/>
          <w:szCs w:val="35"/>
        </w:rPr>
      </w:pPr>
      <w:r>
        <w:rPr>
          <w:rFonts w:ascii="Helvetica" w:hAnsi="Helvetica" w:cs="Helvetica"/>
          <w:color w:val="333333"/>
          <w:sz w:val="35"/>
          <w:szCs w:val="35"/>
        </w:rPr>
        <w:t>Features</w:t>
      </w:r>
    </w:p>
    <w:p w:rsidR="001B7F5B" w:rsidRDefault="001B7F5B" w:rsidP="001B7F5B">
      <w:pPr>
        <w:widowControl/>
        <w:numPr>
          <w:ilvl w:val="0"/>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Accurate Text preservation</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Native text in HTML - you can select &amp; copy &amp; search</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Font, color, position and transformation</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proofErr w:type="spellStart"/>
      <w:r>
        <w:rPr>
          <w:rFonts w:ascii="Helvetica" w:hAnsi="Helvetica" w:cs="Helvetica"/>
          <w:color w:val="333333"/>
          <w:sz w:val="23"/>
          <w:szCs w:val="23"/>
        </w:rPr>
        <w:t>Reencoding</w:t>
      </w:r>
      <w:proofErr w:type="spellEnd"/>
      <w:r>
        <w:rPr>
          <w:rFonts w:ascii="Helvetica" w:hAnsi="Helvetica" w:cs="Helvetica"/>
          <w:color w:val="333333"/>
          <w:sz w:val="23"/>
          <w:szCs w:val="23"/>
        </w:rPr>
        <w:t xml:space="preserve"> for Web</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Fallback mode (image + hidden text), provides even better accuracy and compatibility, at the cost of larger file sizes.</w:t>
      </w:r>
    </w:p>
    <w:p w:rsidR="001B7F5B" w:rsidRDefault="001B7F5B" w:rsidP="001B7F5B">
      <w:pPr>
        <w:widowControl/>
        <w:numPr>
          <w:ilvl w:val="0"/>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Flexible Output</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Different modes</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Normal single HTML, with separate fonts/images.</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 xml:space="preserve">All-in-one HTML, with all fonts/images </w:t>
      </w:r>
      <w:proofErr w:type="spellStart"/>
      <w:r>
        <w:rPr>
          <w:rFonts w:ascii="Helvetica" w:hAnsi="Helvetica" w:cs="Helvetica"/>
          <w:color w:val="333333"/>
          <w:sz w:val="23"/>
          <w:szCs w:val="23"/>
        </w:rPr>
        <w:t>embeded</w:t>
      </w:r>
      <w:proofErr w:type="spellEnd"/>
      <w:r>
        <w:rPr>
          <w:rFonts w:ascii="Helvetica" w:hAnsi="Helvetica" w:cs="Helvetica"/>
          <w:color w:val="333333"/>
          <w:sz w:val="23"/>
          <w:szCs w:val="23"/>
        </w:rPr>
        <w:t>.</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One HTML file per page, best for dynamic web pages.</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Appearance can be easily customized with CSS.</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Content can be accessed with JavaScript.</w:t>
      </w:r>
    </w:p>
    <w:p w:rsidR="001B7F5B" w:rsidRDefault="001B7F5B" w:rsidP="001B7F5B">
      <w:pPr>
        <w:widowControl/>
        <w:numPr>
          <w:ilvl w:val="0"/>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Moderate Size</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Usually similar as original PDF file uncompressed.</w:t>
      </w:r>
    </w:p>
    <w:p w:rsidR="001B7F5B" w:rsidRDefault="001B7F5B" w:rsidP="001B7F5B">
      <w:pPr>
        <w:widowControl/>
        <w:numPr>
          <w:ilvl w:val="0"/>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Links</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In-document reference</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 xml:space="preserve">With </w:t>
      </w:r>
      <w:proofErr w:type="spellStart"/>
      <w:r>
        <w:rPr>
          <w:rFonts w:ascii="Helvetica" w:hAnsi="Helvetica" w:cs="Helvetica"/>
          <w:color w:val="333333"/>
          <w:sz w:val="23"/>
          <w:szCs w:val="23"/>
        </w:rPr>
        <w:t>Javascript</w:t>
      </w:r>
      <w:proofErr w:type="spellEnd"/>
      <w:r>
        <w:rPr>
          <w:rFonts w:ascii="Helvetica" w:hAnsi="Helvetica" w:cs="Helvetica"/>
          <w:color w:val="333333"/>
          <w:sz w:val="23"/>
          <w:szCs w:val="23"/>
        </w:rPr>
        <w:t>: precise jump</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 xml:space="preserve">Without </w:t>
      </w:r>
      <w:proofErr w:type="spellStart"/>
      <w:r>
        <w:rPr>
          <w:rFonts w:ascii="Helvetica" w:hAnsi="Helvetica" w:cs="Helvetica"/>
          <w:color w:val="333333"/>
          <w:sz w:val="23"/>
          <w:szCs w:val="23"/>
        </w:rPr>
        <w:t>Javascript</w:t>
      </w:r>
      <w:proofErr w:type="spellEnd"/>
      <w:r>
        <w:rPr>
          <w:rFonts w:ascii="Helvetica" w:hAnsi="Helvetica" w:cs="Helvetica"/>
          <w:color w:val="333333"/>
          <w:sz w:val="23"/>
          <w:szCs w:val="23"/>
        </w:rPr>
        <w:t>: jump to page</w:t>
      </w:r>
    </w:p>
    <w:p w:rsidR="001B7F5B" w:rsidRDefault="001B7F5B" w:rsidP="001B7F5B">
      <w:pPr>
        <w:widowControl/>
        <w:numPr>
          <w:ilvl w:val="1"/>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Out-document reference</w:t>
      </w:r>
    </w:p>
    <w:p w:rsidR="001B7F5B" w:rsidRDefault="001B7F5B" w:rsidP="001B7F5B">
      <w:pPr>
        <w:widowControl/>
        <w:numPr>
          <w:ilvl w:val="0"/>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Outline</w:t>
      </w:r>
    </w:p>
    <w:p w:rsidR="001B7F5B" w:rsidRDefault="001B7F5B" w:rsidP="001B7F5B">
      <w:pPr>
        <w:widowControl/>
        <w:numPr>
          <w:ilvl w:val="0"/>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Printing (experimental)</w:t>
      </w:r>
    </w:p>
    <w:p w:rsidR="001B7F5B" w:rsidRDefault="001B7F5B" w:rsidP="001B7F5B">
      <w:pPr>
        <w:widowControl/>
        <w:numPr>
          <w:ilvl w:val="0"/>
          <w:numId w:val="2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Rectangular Clipping (experimental)</w:t>
      </w:r>
    </w:p>
    <w:p w:rsidR="001B7F5B" w:rsidRDefault="001B7F5B" w:rsidP="001B7F5B">
      <w:pPr>
        <w:pStyle w:val="3"/>
        <w:shd w:val="clear" w:color="auto" w:fill="FFFFFF"/>
        <w:spacing w:before="240" w:beforeAutospacing="0" w:after="225" w:afterAutospacing="0"/>
        <w:rPr>
          <w:rFonts w:ascii="Helvetica" w:hAnsi="Helvetica" w:cs="Helvetica"/>
          <w:color w:val="333333"/>
          <w:sz w:val="35"/>
          <w:szCs w:val="35"/>
        </w:rPr>
      </w:pPr>
      <w:bookmarkStart w:id="13" w:name="working-in-progress"/>
      <w:bookmarkEnd w:id="13"/>
      <w:r>
        <w:rPr>
          <w:rFonts w:ascii="Helvetica" w:hAnsi="Helvetica" w:cs="Helvetica"/>
          <w:color w:val="333333"/>
          <w:sz w:val="35"/>
          <w:szCs w:val="35"/>
        </w:rPr>
        <w:lastRenderedPageBreak/>
        <w:t>Working in progress</w:t>
      </w:r>
    </w:p>
    <w:p w:rsidR="001B7F5B" w:rsidRDefault="001B7F5B" w:rsidP="001B7F5B">
      <w:pPr>
        <w:widowControl/>
        <w:numPr>
          <w:ilvl w:val="0"/>
          <w:numId w:val="2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CSS tricks</w:t>
      </w:r>
    </w:p>
    <w:p w:rsidR="001B7F5B" w:rsidRDefault="001B7F5B" w:rsidP="001B7F5B">
      <w:pPr>
        <w:widowControl/>
        <w:numPr>
          <w:ilvl w:val="1"/>
          <w:numId w:val="2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Simple path drawing, lines, rectangles...</w:t>
      </w:r>
    </w:p>
    <w:p w:rsidR="001B7F5B" w:rsidRDefault="001B7F5B" w:rsidP="001B7F5B">
      <w:pPr>
        <w:widowControl/>
        <w:numPr>
          <w:ilvl w:val="1"/>
          <w:numId w:val="2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Linear gradients</w:t>
      </w:r>
    </w:p>
    <w:p w:rsidR="001B7F5B" w:rsidRDefault="001B7F5B" w:rsidP="001B7F5B">
      <w:pPr>
        <w:widowControl/>
        <w:numPr>
          <w:ilvl w:val="0"/>
          <w:numId w:val="2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Partially supported (All rendered into background images)</w:t>
      </w:r>
    </w:p>
    <w:p w:rsidR="001B7F5B" w:rsidRDefault="001B7F5B" w:rsidP="001B7F5B">
      <w:pPr>
        <w:widowControl/>
        <w:numPr>
          <w:ilvl w:val="1"/>
          <w:numId w:val="2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Type 3 fonts</w:t>
      </w:r>
    </w:p>
    <w:p w:rsidR="001B7F5B" w:rsidRDefault="001B7F5B" w:rsidP="001B7F5B">
      <w:pPr>
        <w:widowControl/>
        <w:numPr>
          <w:ilvl w:val="1"/>
          <w:numId w:val="2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Path paintings/Images</w:t>
      </w:r>
    </w:p>
    <w:p w:rsidR="001B7F5B" w:rsidRDefault="001B7F5B" w:rsidP="001B7F5B">
      <w:pPr>
        <w:pStyle w:val="a3"/>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Last edited by Lu Wang,</w:t>
      </w:r>
      <w:r>
        <w:rPr>
          <w:rStyle w:val="apple-converted-space"/>
          <w:rFonts w:ascii="Helvetica" w:hAnsi="Helvetica" w:cs="Helvetica"/>
          <w:color w:val="999999"/>
          <w:sz w:val="18"/>
          <w:szCs w:val="18"/>
        </w:rPr>
        <w:t> </w:t>
      </w:r>
      <w:r>
        <w:rPr>
          <w:rFonts w:ascii="Helvetica" w:hAnsi="Helvetica" w:cs="Helvetica"/>
          <w:color w:val="999999"/>
          <w:sz w:val="18"/>
          <w:szCs w:val="18"/>
        </w:rPr>
        <w:t>3 months ago</w:t>
      </w:r>
    </w:p>
    <w:p w:rsidR="001B7F5B" w:rsidRDefault="001B7F5B"/>
    <w:p w:rsidR="001B7F5B" w:rsidRDefault="001B7F5B"/>
    <w:p w:rsidR="001B7F5B" w:rsidRDefault="001B7F5B"/>
    <w:p w:rsidR="001B7F5B" w:rsidRPr="001B7F5B" w:rsidRDefault="001B7F5B"/>
    <w:p w:rsidR="00415EA1" w:rsidRDefault="00415EA1" w:rsidP="00415EA1">
      <w:pPr>
        <w:pStyle w:val="1"/>
        <w:shd w:val="clear" w:color="auto" w:fill="FFFFFF"/>
        <w:spacing w:before="225" w:beforeAutospacing="0" w:after="225" w:afterAutospacing="0"/>
        <w:rPr>
          <w:rFonts w:ascii="Helvetica" w:hAnsi="Helvetica" w:cs="Helvetica"/>
          <w:color w:val="333333"/>
          <w:sz w:val="45"/>
          <w:szCs w:val="45"/>
        </w:rPr>
      </w:pPr>
      <w:r>
        <w:rPr>
          <w:rFonts w:ascii="Helvetica" w:hAnsi="Helvetica" w:cs="Helvetica"/>
          <w:color w:val="333333"/>
          <w:sz w:val="45"/>
          <w:szCs w:val="45"/>
        </w:rPr>
        <w:t>Building</w:t>
      </w:r>
    </w:p>
    <w:p w:rsidR="00415EA1" w:rsidRDefault="00415EA1" w:rsidP="00415EA1">
      <w:pPr>
        <w:pStyle w:val="4"/>
        <w:shd w:val="clear" w:color="auto" w:fill="FFFFFF"/>
        <w:spacing w:after="225" w:afterAutospacing="0"/>
        <w:rPr>
          <w:rFonts w:ascii="Helvetica" w:hAnsi="Helvetica" w:cs="Helvetica"/>
          <w:color w:val="333333"/>
          <w:sz w:val="28"/>
          <w:szCs w:val="28"/>
        </w:rPr>
      </w:pPr>
      <w:bookmarkStart w:id="14" w:name="dependencies"/>
      <w:bookmarkEnd w:id="14"/>
      <w:r>
        <w:rPr>
          <w:rFonts w:ascii="Helvetica" w:hAnsi="Helvetica" w:cs="Helvetica"/>
          <w:color w:val="333333"/>
          <w:sz w:val="28"/>
          <w:szCs w:val="28"/>
        </w:rPr>
        <w:t>Dependencies</w:t>
      </w:r>
    </w:p>
    <w:p w:rsidR="00415EA1" w:rsidRDefault="00415EA1" w:rsidP="00415EA1">
      <w:pPr>
        <w:widowControl/>
        <w:numPr>
          <w:ilvl w:val="0"/>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proofErr w:type="spellStart"/>
      <w:r>
        <w:rPr>
          <w:rFonts w:ascii="Helvetica" w:hAnsi="Helvetica" w:cs="Helvetica"/>
          <w:color w:val="333333"/>
          <w:sz w:val="23"/>
          <w:szCs w:val="23"/>
        </w:rPr>
        <w:t>CMake</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pkg-config</w:t>
      </w:r>
      <w:proofErr w:type="spellEnd"/>
    </w:p>
    <w:p w:rsidR="00415EA1" w:rsidRDefault="00415EA1" w:rsidP="00415EA1">
      <w:pPr>
        <w:widowControl/>
        <w:numPr>
          <w:ilvl w:val="0"/>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 xml:space="preserve">GNU </w:t>
      </w:r>
      <w:proofErr w:type="spellStart"/>
      <w:r>
        <w:rPr>
          <w:rFonts w:ascii="Helvetica" w:hAnsi="Helvetica" w:cs="Helvetica"/>
          <w:color w:val="333333"/>
          <w:sz w:val="23"/>
          <w:szCs w:val="23"/>
        </w:rPr>
        <w:t>Getopt</w:t>
      </w:r>
      <w:proofErr w:type="spellEnd"/>
    </w:p>
    <w:p w:rsidR="00415EA1" w:rsidRDefault="00415EA1" w:rsidP="00415EA1">
      <w:pPr>
        <w:widowControl/>
        <w:numPr>
          <w:ilvl w:val="0"/>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compilers support C++11, for example</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GCC &gt;= 4.4.6</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 heard about successful build with Clang</w:t>
      </w:r>
    </w:p>
    <w:p w:rsidR="00415EA1" w:rsidRDefault="00415EA1" w:rsidP="00415EA1">
      <w:pPr>
        <w:widowControl/>
        <w:numPr>
          <w:ilvl w:val="0"/>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proofErr w:type="spellStart"/>
      <w:r>
        <w:rPr>
          <w:rStyle w:val="a5"/>
          <w:rFonts w:ascii="Helvetica" w:hAnsi="Helvetica" w:cs="Helvetica"/>
          <w:color w:val="333333"/>
          <w:sz w:val="23"/>
          <w:szCs w:val="23"/>
        </w:rPr>
        <w:t>poppler</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 xml:space="preserve">&gt;= 0.20.0 with </w:t>
      </w:r>
      <w:proofErr w:type="spellStart"/>
      <w:r>
        <w:rPr>
          <w:rFonts w:ascii="Helvetica" w:hAnsi="Helvetica" w:cs="Helvetica"/>
          <w:color w:val="333333"/>
          <w:sz w:val="23"/>
          <w:szCs w:val="23"/>
        </w:rPr>
        <w:t>xpdf</w:t>
      </w:r>
      <w:proofErr w:type="spellEnd"/>
      <w:r>
        <w:rPr>
          <w:rFonts w:ascii="Helvetica" w:hAnsi="Helvetica" w:cs="Helvetica"/>
          <w:color w:val="333333"/>
          <w:sz w:val="23"/>
          <w:szCs w:val="23"/>
        </w:rPr>
        <w:t xml:space="preserve"> headers (compile with</w:t>
      </w:r>
      <w:r>
        <w:rPr>
          <w:rStyle w:val="apple-converted-space"/>
          <w:rFonts w:ascii="Helvetica" w:hAnsi="Helvetica" w:cs="Helvetica"/>
          <w:color w:val="333333"/>
          <w:sz w:val="23"/>
          <w:szCs w:val="23"/>
        </w:rPr>
        <w:t> </w:t>
      </w:r>
      <w:r>
        <w:rPr>
          <w:rStyle w:val="a5"/>
          <w:rFonts w:ascii="Helvetica" w:hAnsi="Helvetica" w:cs="Helvetica"/>
          <w:color w:val="333333"/>
          <w:sz w:val="23"/>
          <w:szCs w:val="23"/>
        </w:rPr>
        <w:t>--enable-</w:t>
      </w:r>
      <w:proofErr w:type="spellStart"/>
      <w:r>
        <w:rPr>
          <w:rStyle w:val="a5"/>
          <w:rFonts w:ascii="Helvetica" w:hAnsi="Helvetica" w:cs="Helvetica"/>
          <w:color w:val="333333"/>
          <w:sz w:val="23"/>
          <w:szCs w:val="23"/>
        </w:rPr>
        <w:t>xpdf</w:t>
      </w:r>
      <w:proofErr w:type="spellEnd"/>
      <w:r>
        <w:rPr>
          <w:rStyle w:val="a5"/>
          <w:rFonts w:ascii="Helvetica" w:hAnsi="Helvetica" w:cs="Helvetica"/>
          <w:color w:val="333333"/>
          <w:sz w:val="23"/>
          <w:szCs w:val="23"/>
        </w:rPr>
        <w:t>-headers</w:t>
      </w:r>
      <w:r>
        <w:rPr>
          <w:rFonts w:ascii="Helvetica" w:hAnsi="Helvetica" w:cs="Helvetica"/>
          <w:color w:val="333333"/>
          <w:sz w:val="23"/>
          <w:szCs w:val="23"/>
        </w:rPr>
        <w:t>)</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Install</w:t>
      </w:r>
      <w:r>
        <w:rPr>
          <w:rStyle w:val="apple-converted-space"/>
          <w:rFonts w:ascii="Helvetica" w:hAnsi="Helvetica" w:cs="Helvetica"/>
          <w:color w:val="333333"/>
          <w:sz w:val="23"/>
          <w:szCs w:val="23"/>
        </w:rPr>
        <w:t> </w:t>
      </w:r>
      <w:proofErr w:type="spellStart"/>
      <w:r>
        <w:rPr>
          <w:rStyle w:val="a5"/>
          <w:rFonts w:ascii="Helvetica" w:hAnsi="Helvetica" w:cs="Helvetica"/>
          <w:color w:val="333333"/>
          <w:sz w:val="23"/>
          <w:szCs w:val="23"/>
        </w:rPr>
        <w:t>libpng</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 xml:space="preserve">(and headers) BEFORE you compile </w:t>
      </w:r>
      <w:proofErr w:type="spellStart"/>
      <w:r>
        <w:rPr>
          <w:rFonts w:ascii="Helvetica" w:hAnsi="Helvetica" w:cs="Helvetica"/>
          <w:color w:val="333333"/>
          <w:sz w:val="23"/>
          <w:szCs w:val="23"/>
        </w:rPr>
        <w:t>poppler</w:t>
      </w:r>
      <w:proofErr w:type="spellEnd"/>
      <w:r>
        <w:rPr>
          <w:rFonts w:ascii="Helvetica" w:hAnsi="Helvetica" w:cs="Helvetica"/>
          <w:color w:val="333333"/>
          <w:sz w:val="23"/>
          <w:szCs w:val="23"/>
        </w:rPr>
        <w:t xml:space="preserve"> if you want background images generated</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Install</w:t>
      </w:r>
      <w:r>
        <w:rPr>
          <w:rStyle w:val="apple-converted-space"/>
          <w:rFonts w:ascii="Helvetica" w:hAnsi="Helvetica" w:cs="Helvetica"/>
          <w:color w:val="333333"/>
          <w:sz w:val="23"/>
          <w:szCs w:val="23"/>
        </w:rPr>
        <w:t> </w:t>
      </w:r>
      <w:proofErr w:type="spellStart"/>
      <w:r>
        <w:rPr>
          <w:rStyle w:val="a5"/>
          <w:rFonts w:ascii="Helvetica" w:hAnsi="Helvetica" w:cs="Helvetica"/>
          <w:color w:val="333333"/>
          <w:sz w:val="23"/>
          <w:szCs w:val="23"/>
        </w:rPr>
        <w:t>poppler</w:t>
      </w:r>
      <w:proofErr w:type="spellEnd"/>
      <w:r>
        <w:rPr>
          <w:rStyle w:val="a5"/>
          <w:rFonts w:ascii="Helvetica" w:hAnsi="Helvetica" w:cs="Helvetica"/>
          <w:color w:val="333333"/>
          <w:sz w:val="23"/>
          <w:szCs w:val="23"/>
        </w:rPr>
        <w:t>-data</w:t>
      </w:r>
      <w:r>
        <w:rPr>
          <w:rStyle w:val="apple-converted-space"/>
          <w:rFonts w:ascii="Helvetica" w:hAnsi="Helvetica" w:cs="Helvetica"/>
          <w:color w:val="333333"/>
          <w:sz w:val="23"/>
          <w:szCs w:val="23"/>
        </w:rPr>
        <w:t> </w:t>
      </w:r>
      <w:r>
        <w:rPr>
          <w:rFonts w:ascii="Helvetica" w:hAnsi="Helvetica" w:cs="Helvetica"/>
          <w:color w:val="333333"/>
          <w:sz w:val="23"/>
          <w:szCs w:val="23"/>
        </w:rPr>
        <w:t xml:space="preserve">if </w:t>
      </w:r>
      <w:proofErr w:type="spellStart"/>
      <w:r>
        <w:rPr>
          <w:rFonts w:ascii="Helvetica" w:hAnsi="Helvetica" w:cs="Helvetica"/>
          <w:color w:val="333333"/>
          <w:sz w:val="23"/>
          <w:szCs w:val="23"/>
        </w:rPr>
        <w:t>your</w:t>
      </w:r>
      <w:proofErr w:type="spellEnd"/>
      <w:r>
        <w:rPr>
          <w:rFonts w:ascii="Helvetica" w:hAnsi="Helvetica" w:cs="Helvetica"/>
          <w:color w:val="333333"/>
          <w:sz w:val="23"/>
          <w:szCs w:val="23"/>
        </w:rPr>
        <w:t xml:space="preserve"> want CJK support</w:t>
      </w:r>
    </w:p>
    <w:p w:rsidR="00415EA1" w:rsidRDefault="00415EA1" w:rsidP="00415EA1">
      <w:pPr>
        <w:widowControl/>
        <w:numPr>
          <w:ilvl w:val="0"/>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proofErr w:type="spellStart"/>
      <w:r>
        <w:rPr>
          <w:rStyle w:val="a5"/>
          <w:rFonts w:ascii="Helvetica" w:hAnsi="Helvetica" w:cs="Helvetica"/>
          <w:color w:val="333333"/>
          <w:sz w:val="23"/>
          <w:szCs w:val="23"/>
        </w:rPr>
        <w:t>fontforge</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(with header files)</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proofErr w:type="spellStart"/>
      <w:r>
        <w:rPr>
          <w:rFonts w:ascii="Helvetica" w:hAnsi="Helvetica" w:cs="Helvetica"/>
          <w:color w:val="333333"/>
          <w:sz w:val="23"/>
          <w:szCs w:val="23"/>
        </w:rPr>
        <w:t>git</w:t>
      </w:r>
      <w:proofErr w:type="spellEnd"/>
      <w:r>
        <w:rPr>
          <w:rFonts w:ascii="Helvetica" w:hAnsi="Helvetica" w:cs="Helvetica"/>
          <w:color w:val="333333"/>
          <w:sz w:val="23"/>
          <w:szCs w:val="23"/>
        </w:rPr>
        <w:t xml:space="preserve"> version is recommended</w:t>
      </w:r>
    </w:p>
    <w:p w:rsidR="00415EA1" w:rsidRDefault="00415EA1" w:rsidP="00415EA1">
      <w:pPr>
        <w:widowControl/>
        <w:numPr>
          <w:ilvl w:val="0"/>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[Optional]</w:t>
      </w:r>
      <w:r>
        <w:rPr>
          <w:rStyle w:val="apple-converted-space"/>
          <w:rFonts w:ascii="Helvetica" w:hAnsi="Helvetica" w:cs="Helvetica"/>
          <w:color w:val="333333"/>
          <w:sz w:val="23"/>
          <w:szCs w:val="23"/>
        </w:rPr>
        <w:t> </w:t>
      </w:r>
      <w:proofErr w:type="spellStart"/>
      <w:r>
        <w:rPr>
          <w:rStyle w:val="a5"/>
          <w:rFonts w:ascii="Helvetica" w:hAnsi="Helvetica" w:cs="Helvetica"/>
          <w:color w:val="333333"/>
          <w:sz w:val="23"/>
          <w:szCs w:val="23"/>
        </w:rPr>
        <w:t>ttfautohint</w:t>
      </w:r>
      <w:proofErr w:type="spellEnd"/>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run pdf2htmlEX with</w:t>
      </w:r>
      <w:r>
        <w:rPr>
          <w:rStyle w:val="apple-converted-space"/>
          <w:rFonts w:ascii="Helvetica" w:hAnsi="Helvetica" w:cs="Helvetica"/>
          <w:color w:val="333333"/>
          <w:sz w:val="23"/>
          <w:szCs w:val="23"/>
        </w:rPr>
        <w:t> </w:t>
      </w:r>
      <w:r>
        <w:rPr>
          <w:rStyle w:val="a5"/>
          <w:rFonts w:ascii="Helvetica" w:hAnsi="Helvetica" w:cs="Helvetica"/>
          <w:color w:val="333333"/>
          <w:sz w:val="23"/>
          <w:szCs w:val="23"/>
        </w:rPr>
        <w:t>--external-hint-tool=</w:t>
      </w:r>
      <w:proofErr w:type="spellStart"/>
      <w:r>
        <w:rPr>
          <w:rStyle w:val="a5"/>
          <w:rFonts w:ascii="Helvetica" w:hAnsi="Helvetica" w:cs="Helvetica"/>
          <w:color w:val="333333"/>
          <w:sz w:val="23"/>
          <w:szCs w:val="23"/>
        </w:rPr>
        <w:t>ttfautohint</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to enable it</w:t>
      </w:r>
    </w:p>
    <w:p w:rsidR="00415EA1" w:rsidRDefault="00415EA1" w:rsidP="00415EA1">
      <w:pPr>
        <w:widowControl/>
        <w:numPr>
          <w:ilvl w:val="0"/>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[For Windows]</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Cygwin</w:t>
      </w:r>
    </w:p>
    <w:p w:rsidR="00415EA1" w:rsidRDefault="00415EA1" w:rsidP="00415EA1">
      <w:pPr>
        <w:widowControl/>
        <w:numPr>
          <w:ilvl w:val="1"/>
          <w:numId w:val="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proofErr w:type="gramStart"/>
      <w:r>
        <w:rPr>
          <w:rFonts w:ascii="Helvetica" w:hAnsi="Helvetica" w:cs="Helvetica"/>
          <w:color w:val="333333"/>
          <w:sz w:val="23"/>
          <w:szCs w:val="23"/>
        </w:rPr>
        <w:t>or</w:t>
      </w:r>
      <w:proofErr w:type="gramEnd"/>
      <w:r>
        <w:rPr>
          <w:rFonts w:ascii="Helvetica" w:hAnsi="Helvetica" w:cs="Helvetica"/>
          <w:color w:val="333333"/>
          <w:sz w:val="23"/>
          <w:szCs w:val="23"/>
        </w:rPr>
        <w:t xml:space="preserve"> </w:t>
      </w:r>
      <w:proofErr w:type="spellStart"/>
      <w:r>
        <w:rPr>
          <w:rFonts w:ascii="Helvetica" w:hAnsi="Helvetica" w:cs="Helvetica"/>
          <w:color w:val="333333"/>
          <w:sz w:val="23"/>
          <w:szCs w:val="23"/>
        </w:rPr>
        <w:t>MinGW</w:t>
      </w:r>
      <w:proofErr w:type="spellEnd"/>
      <w:r>
        <w:rPr>
          <w:rFonts w:ascii="Helvetica" w:hAnsi="Helvetica" w:cs="Helvetica"/>
          <w:color w:val="333333"/>
          <w:sz w:val="23"/>
          <w:szCs w:val="23"/>
        </w:rPr>
        <w:t>, with some modifications to pdf2htmlEX. See</w:t>
      </w:r>
      <w:r>
        <w:rPr>
          <w:rStyle w:val="apple-converted-space"/>
          <w:rFonts w:ascii="Helvetica" w:hAnsi="Helvetica" w:cs="Helvetica"/>
          <w:color w:val="333333"/>
          <w:sz w:val="23"/>
          <w:szCs w:val="23"/>
        </w:rPr>
        <w:t> </w:t>
      </w:r>
      <w:hyperlink r:id="rId53" w:history="1">
        <w:r>
          <w:rPr>
            <w:rStyle w:val="a4"/>
            <w:rFonts w:ascii="Helvetica" w:hAnsi="Helvetica" w:cs="Helvetica"/>
            <w:color w:val="4183C4"/>
            <w:sz w:val="23"/>
            <w:szCs w:val="23"/>
          </w:rPr>
          <w:t>pdf2htmlEX on TeX Wiki</w:t>
        </w:r>
      </w:hyperlink>
      <w:r>
        <w:rPr>
          <w:rStyle w:val="apple-converted-space"/>
          <w:rFonts w:ascii="Helvetica" w:hAnsi="Helvetica" w:cs="Helvetica"/>
          <w:color w:val="333333"/>
          <w:sz w:val="23"/>
          <w:szCs w:val="23"/>
        </w:rPr>
        <w:t> </w:t>
      </w:r>
      <w:r>
        <w:rPr>
          <w:rFonts w:ascii="Helvetica" w:hAnsi="Helvetica" w:cs="Helvetica"/>
          <w:color w:val="333333"/>
          <w:sz w:val="23"/>
          <w:szCs w:val="23"/>
        </w:rPr>
        <w:t>(in Japanese), special thanks to Haruhiko Okumura</w:t>
      </w:r>
    </w:p>
    <w:p w:rsidR="00415EA1" w:rsidRDefault="00415EA1" w:rsidP="00415EA1">
      <w:pPr>
        <w:pStyle w:val="4"/>
        <w:shd w:val="clear" w:color="auto" w:fill="FFFFFF"/>
        <w:spacing w:before="240" w:beforeAutospacing="0" w:after="225" w:afterAutospacing="0"/>
        <w:rPr>
          <w:rFonts w:ascii="Helvetica" w:hAnsi="Helvetica" w:cs="Helvetica"/>
          <w:color w:val="333333"/>
          <w:sz w:val="28"/>
          <w:szCs w:val="28"/>
        </w:rPr>
      </w:pPr>
      <w:bookmarkStart w:id="15" w:name="compiling"/>
      <w:bookmarkEnd w:id="15"/>
      <w:r>
        <w:rPr>
          <w:rFonts w:ascii="Helvetica" w:hAnsi="Helvetica" w:cs="Helvetica"/>
          <w:color w:val="333333"/>
          <w:sz w:val="28"/>
          <w:szCs w:val="28"/>
        </w:rPr>
        <w:t>Compiling</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roofErr w:type="spellStart"/>
      <w:proofErr w:type="gramStart"/>
      <w:r>
        <w:rPr>
          <w:rStyle w:val="HTML"/>
          <w:rFonts w:ascii="Consolas" w:hAnsi="Consolas" w:cs="Consolas"/>
          <w:color w:val="333333"/>
          <w:sz w:val="18"/>
          <w:szCs w:val="18"/>
          <w:bdr w:val="none" w:sz="0" w:space="0" w:color="auto" w:frame="1"/>
        </w:rPr>
        <w:t>git</w:t>
      </w:r>
      <w:proofErr w:type="spellEnd"/>
      <w:proofErr w:type="gramEnd"/>
      <w:r>
        <w:rPr>
          <w:rStyle w:val="HTML"/>
          <w:rFonts w:ascii="Consolas" w:hAnsi="Consolas" w:cs="Consolas"/>
          <w:color w:val="333333"/>
          <w:sz w:val="18"/>
          <w:szCs w:val="18"/>
          <w:bdr w:val="none" w:sz="0" w:space="0" w:color="auto" w:frame="1"/>
        </w:rPr>
        <w:t xml:space="preserve"> clone git://github.com/coolwanglu/pdf2htmlEX.git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roofErr w:type="gramStart"/>
      <w:r>
        <w:rPr>
          <w:rStyle w:val="HTML"/>
          <w:rFonts w:ascii="Consolas" w:hAnsi="Consolas" w:cs="Consolas"/>
          <w:color w:val="333333"/>
          <w:sz w:val="18"/>
          <w:szCs w:val="18"/>
          <w:bdr w:val="none" w:sz="0" w:space="0" w:color="auto" w:frame="1"/>
        </w:rPr>
        <w:t>cd</w:t>
      </w:r>
      <w:proofErr w:type="gramEnd"/>
      <w:r>
        <w:rPr>
          <w:rStyle w:val="HTML"/>
          <w:rFonts w:ascii="Consolas" w:hAnsi="Consolas" w:cs="Consolas"/>
          <w:color w:val="333333"/>
          <w:sz w:val="18"/>
          <w:szCs w:val="18"/>
          <w:bdr w:val="none" w:sz="0" w:space="0" w:color="auto" w:frame="1"/>
        </w:rPr>
        <w:t xml:space="preserve"> pdf2htmlEX</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roofErr w:type="spellStart"/>
      <w:proofErr w:type="gramStart"/>
      <w:r>
        <w:rPr>
          <w:rStyle w:val="HTML"/>
          <w:rFonts w:ascii="Consolas" w:hAnsi="Consolas" w:cs="Consolas"/>
          <w:color w:val="333333"/>
          <w:sz w:val="18"/>
          <w:szCs w:val="18"/>
          <w:bdr w:val="none" w:sz="0" w:space="0" w:color="auto" w:frame="1"/>
        </w:rPr>
        <w:t>cmake</w:t>
      </w:r>
      <w:proofErr w:type="spellEnd"/>
      <w:r>
        <w:rPr>
          <w:rStyle w:val="HTML"/>
          <w:rFonts w:ascii="Consolas" w:hAnsi="Consolas" w:cs="Consolas"/>
          <w:color w:val="333333"/>
          <w:sz w:val="18"/>
          <w:szCs w:val="18"/>
          <w:bdr w:val="none" w:sz="0" w:space="0" w:color="auto" w:frame="1"/>
        </w:rPr>
        <w:t xml:space="preserve"> .</w:t>
      </w:r>
      <w:proofErr w:type="gramEnd"/>
      <w:r>
        <w:rPr>
          <w:rStyle w:val="HTML"/>
          <w:rFonts w:ascii="Consolas" w:hAnsi="Consolas" w:cs="Consolas"/>
          <w:color w:val="333333"/>
          <w:sz w:val="18"/>
          <w:szCs w:val="18"/>
          <w:bdr w:val="none" w:sz="0" w:space="0" w:color="auto" w:frame="1"/>
        </w:rPr>
        <w:t xml:space="preserve"> &amp;&amp; make &amp;&amp; </w:t>
      </w:r>
      <w:proofErr w:type="spellStart"/>
      <w:r>
        <w:rPr>
          <w:rStyle w:val="HTML"/>
          <w:rFonts w:ascii="Consolas" w:hAnsi="Consolas" w:cs="Consolas"/>
          <w:color w:val="333333"/>
          <w:sz w:val="18"/>
          <w:szCs w:val="18"/>
          <w:bdr w:val="none" w:sz="0" w:space="0" w:color="auto" w:frame="1"/>
        </w:rPr>
        <w:t>sudo</w:t>
      </w:r>
      <w:proofErr w:type="spellEnd"/>
      <w:r>
        <w:rPr>
          <w:rStyle w:val="HTML"/>
          <w:rFonts w:ascii="Consolas" w:hAnsi="Consolas" w:cs="Consolas"/>
          <w:color w:val="333333"/>
          <w:sz w:val="18"/>
          <w:szCs w:val="18"/>
          <w:bdr w:val="none" w:sz="0" w:space="0" w:color="auto" w:frame="1"/>
        </w:rPr>
        <w:t xml:space="preserve"> make install</w:t>
      </w:r>
    </w:p>
    <w:p w:rsidR="00415EA1" w:rsidRDefault="00415EA1" w:rsidP="00415EA1">
      <w:pPr>
        <w:pStyle w:val="4"/>
        <w:shd w:val="clear" w:color="auto" w:fill="FFFFFF"/>
        <w:spacing w:before="240" w:beforeAutospacing="0" w:after="225" w:afterAutospacing="0"/>
        <w:rPr>
          <w:rFonts w:ascii="Helvetica" w:hAnsi="Helvetica" w:cs="Helvetica"/>
          <w:color w:val="333333"/>
          <w:sz w:val="28"/>
          <w:szCs w:val="28"/>
        </w:rPr>
      </w:pPr>
      <w:bookmarkStart w:id="16" w:name="troubleshooting"/>
      <w:bookmarkEnd w:id="16"/>
      <w:r>
        <w:rPr>
          <w:rFonts w:ascii="Helvetica" w:hAnsi="Helvetica" w:cs="Helvetica"/>
          <w:color w:val="333333"/>
          <w:sz w:val="28"/>
          <w:szCs w:val="28"/>
        </w:rPr>
        <w:t>Troubleshooting</w:t>
      </w:r>
    </w:p>
    <w:p w:rsidR="00415EA1" w:rsidRDefault="00415EA1" w:rsidP="00415EA1">
      <w:pPr>
        <w:pStyle w:val="a3"/>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lastRenderedPageBreak/>
        <w:t>If you see error messages about:</w:t>
      </w:r>
    </w:p>
    <w:p w:rsidR="00415EA1" w:rsidRDefault="00415EA1" w:rsidP="00415EA1">
      <w:pPr>
        <w:widowControl/>
        <w:numPr>
          <w:ilvl w:val="0"/>
          <w:numId w:val="9"/>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goo/</w:t>
      </w:r>
      <w:proofErr w:type="spellStart"/>
      <w:r>
        <w:rPr>
          <w:rStyle w:val="HTML"/>
          <w:rFonts w:ascii="Consolas" w:hAnsi="Consolas" w:cs="Consolas"/>
          <w:color w:val="333333"/>
          <w:sz w:val="18"/>
          <w:szCs w:val="18"/>
          <w:bdr w:val="single" w:sz="6" w:space="0" w:color="DDDDDD" w:frame="1"/>
          <w:shd w:val="clear" w:color="auto" w:fill="F8F8F8"/>
        </w:rPr>
        <w:t>GooString.h</w:t>
      </w:r>
      <w:proofErr w:type="spellEnd"/>
      <w:r>
        <w:rPr>
          <w:rFonts w:ascii="Helvetica" w:hAnsi="Helvetica" w:cs="Helvetica"/>
          <w:color w:val="333333"/>
          <w:sz w:val="23"/>
          <w:szCs w:val="23"/>
        </w:rPr>
        <w:t>, read the dependencies again,</w:t>
      </w:r>
      <w:r>
        <w:rPr>
          <w:rStyle w:val="apple-converted-space"/>
          <w:rFonts w:ascii="Helvetica" w:hAnsi="Helvetica" w:cs="Helvetica"/>
          <w:color w:val="333333"/>
          <w:sz w:val="23"/>
          <w:szCs w:val="23"/>
        </w:rPr>
        <w:t> </w:t>
      </w:r>
      <w:proofErr w:type="spellStart"/>
      <w:r>
        <w:rPr>
          <w:rStyle w:val="HTML"/>
          <w:rFonts w:ascii="Consolas" w:hAnsi="Consolas" w:cs="Consolas"/>
          <w:color w:val="333333"/>
          <w:sz w:val="18"/>
          <w:szCs w:val="18"/>
          <w:bdr w:val="single" w:sz="6" w:space="0" w:color="DDDDDD" w:frame="1"/>
          <w:shd w:val="clear" w:color="auto" w:fill="F8F8F8"/>
        </w:rPr>
        <w:t>poppler</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should be compiled with</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--enable-</w:t>
      </w:r>
      <w:proofErr w:type="spellStart"/>
      <w:r>
        <w:rPr>
          <w:rStyle w:val="HTML"/>
          <w:rFonts w:ascii="Consolas" w:hAnsi="Consolas" w:cs="Consolas"/>
          <w:color w:val="333333"/>
          <w:sz w:val="18"/>
          <w:szCs w:val="18"/>
          <w:bdr w:val="single" w:sz="6" w:space="0" w:color="DDDDDD" w:frame="1"/>
          <w:shd w:val="clear" w:color="auto" w:fill="F8F8F8"/>
        </w:rPr>
        <w:t>xpdf</w:t>
      </w:r>
      <w:proofErr w:type="spellEnd"/>
      <w:r>
        <w:rPr>
          <w:rStyle w:val="HTML"/>
          <w:rFonts w:ascii="Consolas" w:hAnsi="Consolas" w:cs="Consolas"/>
          <w:color w:val="333333"/>
          <w:sz w:val="18"/>
          <w:szCs w:val="18"/>
          <w:bdr w:val="single" w:sz="6" w:space="0" w:color="DDDDDD" w:frame="1"/>
          <w:shd w:val="clear" w:color="auto" w:fill="F8F8F8"/>
        </w:rPr>
        <w:t>-headers</w:t>
      </w:r>
    </w:p>
    <w:p w:rsidR="00415EA1" w:rsidRDefault="00415EA1" w:rsidP="00415EA1">
      <w:pPr>
        <w:widowControl/>
        <w:numPr>
          <w:ilvl w:val="0"/>
          <w:numId w:val="9"/>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proofErr w:type="spellStart"/>
      <w:r>
        <w:rPr>
          <w:rStyle w:val="HTML"/>
          <w:rFonts w:ascii="Consolas" w:hAnsi="Consolas" w:cs="Consolas"/>
          <w:color w:val="333333"/>
          <w:sz w:val="18"/>
          <w:szCs w:val="18"/>
          <w:bdr w:val="single" w:sz="6" w:space="0" w:color="DDDDDD" w:frame="1"/>
          <w:shd w:val="clear" w:color="auto" w:fill="F8F8F8"/>
        </w:rPr>
        <w:t>spiroentrypoints.h</w:t>
      </w:r>
      <w:proofErr w:type="spellEnd"/>
      <w:r>
        <w:rPr>
          <w:rFonts w:ascii="Helvetica" w:hAnsi="Helvetica" w:cs="Helvetica"/>
          <w:color w:val="333333"/>
          <w:sz w:val="23"/>
          <w:szCs w:val="23"/>
        </w:rPr>
        <w:t xml:space="preserve">, install header files of </w:t>
      </w:r>
      <w:proofErr w:type="spellStart"/>
      <w:r>
        <w:rPr>
          <w:rFonts w:ascii="Helvetica" w:hAnsi="Helvetica" w:cs="Helvetica"/>
          <w:color w:val="333333"/>
          <w:sz w:val="23"/>
          <w:szCs w:val="23"/>
        </w:rPr>
        <w:t>libspiro</w:t>
      </w:r>
      <w:proofErr w:type="spellEnd"/>
    </w:p>
    <w:p w:rsidR="00415EA1" w:rsidRDefault="00415EA1" w:rsidP="00415EA1">
      <w:pPr>
        <w:widowControl/>
        <w:numPr>
          <w:ilvl w:val="0"/>
          <w:numId w:val="9"/>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 xml:space="preserve">undefined reference of </w:t>
      </w:r>
      <w:proofErr w:type="spellStart"/>
      <w:r>
        <w:rPr>
          <w:rStyle w:val="HTML"/>
          <w:rFonts w:ascii="Consolas" w:hAnsi="Consolas" w:cs="Consolas"/>
          <w:color w:val="333333"/>
          <w:sz w:val="18"/>
          <w:szCs w:val="18"/>
          <w:bdr w:val="single" w:sz="6" w:space="0" w:color="DDDDDD" w:frame="1"/>
          <w:shd w:val="clear" w:color="auto" w:fill="F8F8F8"/>
        </w:rPr>
        <w:t>Py_xxx</w:t>
      </w:r>
      <w:proofErr w:type="spellEnd"/>
      <w:r>
        <w:rPr>
          <w:rFonts w:ascii="Helvetica" w:hAnsi="Helvetica" w:cs="Helvetica"/>
          <w:color w:val="333333"/>
          <w:sz w:val="23"/>
          <w:szCs w:val="23"/>
        </w:rPr>
        <w:t>, install header files of python-2.x</w:t>
      </w:r>
    </w:p>
    <w:p w:rsidR="00415EA1" w:rsidRDefault="00415EA1" w:rsidP="00415EA1">
      <w:pPr>
        <w:widowControl/>
        <w:numPr>
          <w:ilvl w:val="0"/>
          <w:numId w:val="9"/>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proofErr w:type="spellStart"/>
      <w:r>
        <w:rPr>
          <w:rStyle w:val="HTML"/>
          <w:rFonts w:ascii="Consolas" w:hAnsi="Consolas" w:cs="Consolas"/>
          <w:color w:val="333333"/>
          <w:sz w:val="18"/>
          <w:szCs w:val="18"/>
          <w:bdr w:val="single" w:sz="6" w:space="0" w:color="DDDDDD" w:frame="1"/>
          <w:shd w:val="clear" w:color="auto" w:fill="F8F8F8"/>
        </w:rPr>
        <w:t>libintl.h</w:t>
      </w:r>
      <w:proofErr w:type="spellEnd"/>
      <w:r>
        <w:rPr>
          <w:rFonts w:ascii="Helvetica" w:hAnsi="Helvetica" w:cs="Helvetica"/>
          <w:color w:val="333333"/>
          <w:sz w:val="23"/>
          <w:szCs w:val="23"/>
        </w:rPr>
        <w:t xml:space="preserve">, install </w:t>
      </w:r>
      <w:proofErr w:type="spellStart"/>
      <w:r>
        <w:rPr>
          <w:rFonts w:ascii="Helvetica" w:hAnsi="Helvetica" w:cs="Helvetica"/>
          <w:color w:val="333333"/>
          <w:sz w:val="23"/>
          <w:szCs w:val="23"/>
        </w:rPr>
        <w:t>gettext</w:t>
      </w:r>
      <w:proofErr w:type="spellEnd"/>
      <w:r>
        <w:rPr>
          <w:rFonts w:ascii="Helvetica" w:hAnsi="Helvetica" w:cs="Helvetica"/>
          <w:color w:val="333333"/>
          <w:sz w:val="23"/>
          <w:szCs w:val="23"/>
        </w:rPr>
        <w:t xml:space="preserve"> and set your system include path accordingly.</w:t>
      </w:r>
    </w:p>
    <w:p w:rsidR="00415EA1" w:rsidRDefault="00415EA1" w:rsidP="00415EA1">
      <w:pPr>
        <w:widowControl/>
        <w:numPr>
          <w:ilvl w:val="0"/>
          <w:numId w:val="9"/>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.../libfontforge.so: undefined reference to ...</w:t>
      </w:r>
      <w:r>
        <w:rPr>
          <w:rFonts w:ascii="Helvetica" w:hAnsi="Helvetica" w:cs="Helvetica"/>
          <w:color w:val="333333"/>
          <w:sz w:val="23"/>
          <w:szCs w:val="23"/>
        </w:rPr>
        <w:t>, it should be caused by</w:t>
      </w:r>
      <w:r>
        <w:rPr>
          <w:rStyle w:val="apple-converted-space"/>
          <w:rFonts w:ascii="Helvetica" w:hAnsi="Helvetica" w:cs="Helvetica"/>
          <w:color w:val="333333"/>
          <w:sz w:val="23"/>
          <w:szCs w:val="23"/>
        </w:rPr>
        <w:t> </w:t>
      </w:r>
      <w:hyperlink r:id="rId54" w:history="1">
        <w:r>
          <w:rPr>
            <w:rStyle w:val="a4"/>
            <w:rFonts w:ascii="Helvetica" w:hAnsi="Helvetica" w:cs="Helvetica"/>
            <w:color w:val="4183C4"/>
            <w:sz w:val="23"/>
            <w:szCs w:val="23"/>
          </w:rPr>
          <w:t>a bug of FontForge</w:t>
        </w:r>
      </w:hyperlink>
      <w:r>
        <w:rPr>
          <w:rFonts w:ascii="Helvetica" w:hAnsi="Helvetica" w:cs="Helvetica"/>
          <w:color w:val="333333"/>
          <w:sz w:val="23"/>
          <w:szCs w:val="23"/>
        </w:rPr>
        <w:t xml:space="preserve">, please leave comments there such that </w:t>
      </w:r>
      <w:proofErr w:type="spellStart"/>
      <w:r>
        <w:rPr>
          <w:rFonts w:ascii="Helvetica" w:hAnsi="Helvetica" w:cs="Helvetica"/>
          <w:color w:val="333333"/>
          <w:sz w:val="23"/>
          <w:szCs w:val="23"/>
        </w:rPr>
        <w:t>FontForge</w:t>
      </w:r>
      <w:proofErr w:type="spellEnd"/>
      <w:r>
        <w:rPr>
          <w:rFonts w:ascii="Helvetica" w:hAnsi="Helvetica" w:cs="Helvetica"/>
          <w:color w:val="333333"/>
          <w:sz w:val="23"/>
          <w:szCs w:val="23"/>
        </w:rPr>
        <w:t xml:space="preserve"> developers may fix it soon.</w:t>
      </w:r>
    </w:p>
    <w:p w:rsidR="00415EA1" w:rsidRDefault="00415EA1" w:rsidP="00415EA1">
      <w:pPr>
        <w:widowControl/>
        <w:numPr>
          <w:ilvl w:val="1"/>
          <w:numId w:val="9"/>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You may try</w:t>
      </w:r>
      <w:r>
        <w:rPr>
          <w:rStyle w:val="apple-converted-space"/>
          <w:rFonts w:ascii="Helvetica" w:hAnsi="Helvetica" w:cs="Helvetica"/>
          <w:color w:val="333333"/>
          <w:sz w:val="23"/>
          <w:szCs w:val="23"/>
        </w:rPr>
        <w:t> </w:t>
      </w:r>
      <w:hyperlink r:id="rId55" w:history="1">
        <w:r>
          <w:rPr>
            <w:rStyle w:val="a4"/>
            <w:rFonts w:ascii="Helvetica" w:hAnsi="Helvetica" w:cs="Helvetica"/>
            <w:color w:val="4183C4"/>
            <w:sz w:val="23"/>
            <w:szCs w:val="23"/>
          </w:rPr>
          <w:t>the</w:t>
        </w:r>
        <w:r>
          <w:rPr>
            <w:rStyle w:val="apple-converted-space"/>
            <w:rFonts w:ascii="Helvetica" w:hAnsi="Helvetica" w:cs="Helvetica"/>
            <w:color w:val="4183C4"/>
            <w:sz w:val="23"/>
            <w:szCs w:val="23"/>
          </w:rPr>
          <w:t> </w:t>
        </w:r>
        <w:r>
          <w:rPr>
            <w:rStyle w:val="HTML"/>
            <w:rFonts w:ascii="Consolas" w:hAnsi="Consolas" w:cs="Consolas"/>
            <w:color w:val="4183C4"/>
            <w:sz w:val="18"/>
            <w:szCs w:val="18"/>
            <w:bdr w:val="single" w:sz="6" w:space="0" w:color="DDDDDD" w:frame="1"/>
            <w:shd w:val="clear" w:color="auto" w:fill="F8F8F8"/>
          </w:rPr>
          <w:t>tmp</w:t>
        </w:r>
        <w:r>
          <w:rPr>
            <w:rStyle w:val="apple-converted-space"/>
            <w:rFonts w:ascii="Helvetica" w:hAnsi="Helvetica" w:cs="Helvetica"/>
            <w:color w:val="4183C4"/>
            <w:sz w:val="23"/>
            <w:szCs w:val="23"/>
          </w:rPr>
          <w:t> </w:t>
        </w:r>
        <w:r>
          <w:rPr>
            <w:rStyle w:val="a4"/>
            <w:rFonts w:ascii="Helvetica" w:hAnsi="Helvetica" w:cs="Helvetica"/>
            <w:color w:val="4183C4"/>
            <w:sz w:val="23"/>
            <w:szCs w:val="23"/>
          </w:rPr>
          <w:t>branch of my fork</w:t>
        </w:r>
      </w:hyperlink>
    </w:p>
    <w:p w:rsidR="00415EA1" w:rsidRDefault="00415EA1" w:rsidP="00415EA1">
      <w:pPr>
        <w:widowControl/>
        <w:numPr>
          <w:ilvl w:val="1"/>
          <w:numId w:val="9"/>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Try to configure with</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--without-</w:t>
      </w:r>
      <w:proofErr w:type="spellStart"/>
      <w:r>
        <w:rPr>
          <w:rStyle w:val="HTML"/>
          <w:rFonts w:ascii="Consolas" w:hAnsi="Consolas" w:cs="Consolas"/>
          <w:color w:val="333333"/>
          <w:sz w:val="18"/>
          <w:szCs w:val="18"/>
          <w:bdr w:val="single" w:sz="6" w:space="0" w:color="DDDDDD" w:frame="1"/>
          <w:shd w:val="clear" w:color="auto" w:fill="F8F8F8"/>
        </w:rPr>
        <w:t>libzmq</w:t>
      </w:r>
      <w:proofErr w:type="spellEnd"/>
      <w:r>
        <w:rPr>
          <w:rStyle w:val="HTML"/>
          <w:rFonts w:ascii="Consolas" w:hAnsi="Consolas" w:cs="Consolas"/>
          <w:color w:val="333333"/>
          <w:sz w:val="18"/>
          <w:szCs w:val="18"/>
          <w:bdr w:val="single" w:sz="6" w:space="0" w:color="DDDDDD" w:frame="1"/>
          <w:shd w:val="clear" w:color="auto" w:fill="F8F8F8"/>
        </w:rPr>
        <w:t xml:space="preserve"> --without-x --without-</w:t>
      </w:r>
      <w:proofErr w:type="spellStart"/>
      <w:r>
        <w:rPr>
          <w:rStyle w:val="HTML"/>
          <w:rFonts w:ascii="Consolas" w:hAnsi="Consolas" w:cs="Consolas"/>
          <w:color w:val="333333"/>
          <w:sz w:val="18"/>
          <w:szCs w:val="18"/>
          <w:bdr w:val="single" w:sz="6" w:space="0" w:color="DDDDDD" w:frame="1"/>
          <w:shd w:val="clear" w:color="auto" w:fill="F8F8F8"/>
        </w:rPr>
        <w:t>iconv</w:t>
      </w:r>
      <w:proofErr w:type="spellEnd"/>
      <w:r>
        <w:rPr>
          <w:rStyle w:val="HTML"/>
          <w:rFonts w:ascii="Consolas" w:hAnsi="Consolas" w:cs="Consolas"/>
          <w:color w:val="333333"/>
          <w:sz w:val="18"/>
          <w:szCs w:val="18"/>
          <w:bdr w:val="single" w:sz="6" w:space="0" w:color="DDDDDD" w:frame="1"/>
          <w:shd w:val="clear" w:color="auto" w:fill="F8F8F8"/>
        </w:rPr>
        <w:t xml:space="preserve"> --disable-python-scripting --disable-python-extension</w:t>
      </w:r>
    </w:p>
    <w:p w:rsidR="00415EA1" w:rsidRDefault="00415EA1" w:rsidP="00415EA1">
      <w:pPr>
        <w:pStyle w:val="a3"/>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Last edited by Lu Wang,</w:t>
      </w:r>
      <w:r>
        <w:rPr>
          <w:rStyle w:val="apple-converted-space"/>
          <w:rFonts w:ascii="Helvetica" w:hAnsi="Helvetica" w:cs="Helvetica"/>
          <w:color w:val="999999"/>
          <w:sz w:val="18"/>
          <w:szCs w:val="18"/>
        </w:rPr>
        <w:t> </w:t>
      </w:r>
      <w:r>
        <w:rPr>
          <w:rFonts w:ascii="Helvetica" w:hAnsi="Helvetica" w:cs="Helvetica"/>
          <w:color w:val="999999"/>
          <w:sz w:val="18"/>
          <w:szCs w:val="18"/>
        </w:rPr>
        <w:t>3 months ago</w:t>
      </w:r>
    </w:p>
    <w:p w:rsidR="00415EA1" w:rsidRDefault="00415EA1"/>
    <w:p w:rsidR="00415EA1" w:rsidRDefault="00415EA1"/>
    <w:p w:rsidR="00415EA1" w:rsidRDefault="00415EA1" w:rsidP="00415EA1">
      <w:pPr>
        <w:pStyle w:val="1"/>
        <w:shd w:val="clear" w:color="auto" w:fill="FFFFFF"/>
        <w:spacing w:before="225" w:beforeAutospacing="0" w:after="225" w:afterAutospacing="0"/>
        <w:rPr>
          <w:rFonts w:ascii="Helvetica" w:hAnsi="Helvetica" w:cs="Helvetica"/>
          <w:color w:val="333333"/>
          <w:sz w:val="45"/>
          <w:szCs w:val="45"/>
        </w:rPr>
      </w:pPr>
      <w:proofErr w:type="spellStart"/>
      <w:r>
        <w:rPr>
          <w:rFonts w:ascii="Helvetica" w:hAnsi="Helvetica" w:cs="Helvetica"/>
          <w:color w:val="333333"/>
          <w:sz w:val="45"/>
          <w:szCs w:val="45"/>
        </w:rPr>
        <w:t>QuickStart</w:t>
      </w:r>
      <w:proofErr w:type="spellEnd"/>
    </w:p>
    <w:p w:rsidR="00415EA1" w:rsidRDefault="00415EA1" w:rsidP="00415EA1">
      <w:pPr>
        <w:pStyle w:val="3"/>
        <w:shd w:val="clear" w:color="auto" w:fill="FFFFFF"/>
        <w:spacing w:after="225" w:afterAutospacing="0"/>
        <w:rPr>
          <w:rFonts w:ascii="Helvetica" w:hAnsi="Helvetica" w:cs="Helvetica"/>
          <w:color w:val="333333"/>
          <w:sz w:val="35"/>
          <w:szCs w:val="35"/>
        </w:rPr>
      </w:pPr>
      <w:bookmarkStart w:id="17" w:name="this-page-lists-some-common-recipes-of-p"/>
      <w:bookmarkEnd w:id="17"/>
      <w:r>
        <w:rPr>
          <w:rFonts w:ascii="Helvetica" w:hAnsi="Helvetica" w:cs="Helvetica"/>
          <w:color w:val="333333"/>
          <w:sz w:val="35"/>
          <w:szCs w:val="35"/>
        </w:rPr>
        <w:t>This page lists some common recipes of pdf2htmlEX</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18" w:name="first-thing-first"/>
      <w:bookmarkEnd w:id="18"/>
      <w:r>
        <w:rPr>
          <w:rFonts w:ascii="Helvetica" w:hAnsi="Helvetica" w:cs="Helvetica"/>
          <w:color w:val="333333"/>
          <w:sz w:val="35"/>
          <w:szCs w:val="35"/>
        </w:rPr>
        <w:t>First thing first</w:t>
      </w:r>
    </w:p>
    <w:p w:rsidR="00415EA1" w:rsidRDefault="00415EA1" w:rsidP="00415EA1">
      <w:pPr>
        <w:widowControl/>
        <w:numPr>
          <w:ilvl w:val="0"/>
          <w:numId w:val="10"/>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It is highly recommended that you install</w:t>
      </w:r>
      <w:r>
        <w:rPr>
          <w:rStyle w:val="apple-converted-space"/>
          <w:rFonts w:ascii="Helvetica" w:hAnsi="Helvetica" w:cs="Helvetica"/>
          <w:color w:val="333333"/>
          <w:sz w:val="23"/>
          <w:szCs w:val="23"/>
        </w:rPr>
        <w:t> </w:t>
      </w:r>
      <w:proofErr w:type="spellStart"/>
      <w:r>
        <w:rPr>
          <w:rStyle w:val="HTML"/>
          <w:rFonts w:ascii="Consolas" w:hAnsi="Consolas" w:cs="Consolas"/>
          <w:color w:val="333333"/>
          <w:sz w:val="18"/>
          <w:szCs w:val="18"/>
          <w:bdr w:val="single" w:sz="6" w:space="0" w:color="DDDDDD" w:frame="1"/>
          <w:shd w:val="clear" w:color="auto" w:fill="F8F8F8"/>
        </w:rPr>
        <w:t>ttfautohint</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and always add</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--external-hint-tool=</w:t>
      </w:r>
      <w:proofErr w:type="spellStart"/>
      <w:r>
        <w:rPr>
          <w:rStyle w:val="HTML"/>
          <w:rFonts w:ascii="Consolas" w:hAnsi="Consolas" w:cs="Consolas"/>
          <w:color w:val="333333"/>
          <w:sz w:val="18"/>
          <w:szCs w:val="18"/>
          <w:bdr w:val="single" w:sz="6" w:space="0" w:color="DDDDDD" w:frame="1"/>
          <w:shd w:val="clear" w:color="auto" w:fill="F8F8F8"/>
        </w:rPr>
        <w:t>ttfautohint</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to each of the following recipes. This tool enhances font rendering for all browsers on Windows.</w:t>
      </w:r>
    </w:p>
    <w:p w:rsidR="00415EA1" w:rsidRDefault="00415EA1" w:rsidP="00415EA1">
      <w:pPr>
        <w:widowControl/>
        <w:numPr>
          <w:ilvl w:val="0"/>
          <w:numId w:val="10"/>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Double check you have</w:t>
      </w:r>
      <w:r>
        <w:rPr>
          <w:rStyle w:val="apple-converted-space"/>
          <w:rFonts w:ascii="Helvetica" w:hAnsi="Helvetica" w:cs="Helvetica"/>
          <w:color w:val="333333"/>
          <w:sz w:val="23"/>
          <w:szCs w:val="23"/>
        </w:rPr>
        <w:t> </w:t>
      </w:r>
      <w:proofErr w:type="spellStart"/>
      <w:r>
        <w:rPr>
          <w:rStyle w:val="HTML"/>
          <w:rFonts w:ascii="Consolas" w:hAnsi="Consolas" w:cs="Consolas"/>
          <w:color w:val="333333"/>
          <w:sz w:val="18"/>
          <w:szCs w:val="18"/>
          <w:bdr w:val="single" w:sz="6" w:space="0" w:color="DDDDDD" w:frame="1"/>
          <w:shd w:val="clear" w:color="auto" w:fill="F8F8F8"/>
        </w:rPr>
        <w:t>poppler</w:t>
      </w:r>
      <w:proofErr w:type="spellEnd"/>
      <w:r>
        <w:rPr>
          <w:rStyle w:val="HTML"/>
          <w:rFonts w:ascii="Consolas" w:hAnsi="Consolas" w:cs="Consolas"/>
          <w:color w:val="333333"/>
          <w:sz w:val="18"/>
          <w:szCs w:val="18"/>
          <w:bdr w:val="single" w:sz="6" w:space="0" w:color="DDDDDD" w:frame="1"/>
          <w:shd w:val="clear" w:color="auto" w:fill="F8F8F8"/>
        </w:rPr>
        <w:t>-data</w:t>
      </w:r>
      <w:r>
        <w:rPr>
          <w:rStyle w:val="apple-converted-space"/>
          <w:rFonts w:ascii="Helvetica" w:hAnsi="Helvetica" w:cs="Helvetica"/>
          <w:color w:val="333333"/>
          <w:sz w:val="23"/>
          <w:szCs w:val="23"/>
        </w:rPr>
        <w:t> </w:t>
      </w:r>
      <w:r>
        <w:rPr>
          <w:rFonts w:ascii="Helvetica" w:hAnsi="Helvetica" w:cs="Helvetica"/>
          <w:color w:val="333333"/>
          <w:sz w:val="23"/>
          <w:szCs w:val="23"/>
        </w:rPr>
        <w:t>installed, for CJK characters.</w:t>
      </w:r>
    </w:p>
    <w:p w:rsidR="00415EA1" w:rsidRDefault="00415EA1" w:rsidP="00415EA1">
      <w:pPr>
        <w:widowControl/>
        <w:numPr>
          <w:ilvl w:val="0"/>
          <w:numId w:val="10"/>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Double check you have run</w:t>
      </w:r>
      <w:r>
        <w:rPr>
          <w:rStyle w:val="apple-converted-space"/>
          <w:rFonts w:ascii="Helvetica" w:hAnsi="Helvetica" w:cs="Helvetica"/>
          <w:color w:val="333333"/>
          <w:sz w:val="23"/>
          <w:szCs w:val="23"/>
        </w:rPr>
        <w:t> </w:t>
      </w:r>
      <w:proofErr w:type="spellStart"/>
      <w:r>
        <w:rPr>
          <w:rStyle w:val="HTML"/>
          <w:rFonts w:ascii="Consolas" w:hAnsi="Consolas" w:cs="Consolas"/>
          <w:color w:val="333333"/>
          <w:sz w:val="18"/>
          <w:szCs w:val="18"/>
          <w:bdr w:val="single" w:sz="6" w:space="0" w:color="DDDDDD" w:frame="1"/>
          <w:shd w:val="clear" w:color="auto" w:fill="F8F8F8"/>
        </w:rPr>
        <w:t>sudo</w:t>
      </w:r>
      <w:proofErr w:type="spellEnd"/>
      <w:r>
        <w:rPr>
          <w:rStyle w:val="HTML"/>
          <w:rFonts w:ascii="Consolas" w:hAnsi="Consolas" w:cs="Consolas"/>
          <w:color w:val="333333"/>
          <w:sz w:val="18"/>
          <w:szCs w:val="18"/>
          <w:bdr w:val="single" w:sz="6" w:space="0" w:color="DDDDDD" w:frame="1"/>
          <w:shd w:val="clear" w:color="auto" w:fill="F8F8F8"/>
        </w:rPr>
        <w:t xml:space="preserve"> make install</w:t>
      </w:r>
      <w:r>
        <w:rPr>
          <w:rFonts w:ascii="Helvetica" w:hAnsi="Helvetica" w:cs="Helvetica"/>
          <w:color w:val="333333"/>
          <w:sz w:val="23"/>
          <w:szCs w:val="23"/>
        </w:rPr>
        <w:t>, or pdf2htmlEX may not be executed correctly</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19" w:name="the-simplest-case"/>
      <w:bookmarkEnd w:id="19"/>
      <w:r>
        <w:rPr>
          <w:rFonts w:ascii="Helvetica" w:hAnsi="Helvetica" w:cs="Helvetica"/>
          <w:color w:val="333333"/>
          <w:sz w:val="35"/>
          <w:szCs w:val="35"/>
        </w:rPr>
        <w:t>The simplest case</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Suppose you have a PDF file</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pdf/test.pdf</w:t>
      </w:r>
      <w:r>
        <w:rPr>
          <w:rFonts w:ascii="Helvetica" w:hAnsi="Helvetica" w:cs="Helvetica"/>
          <w:color w:val="333333"/>
          <w:sz w:val="23"/>
          <w:szCs w:val="23"/>
        </w:rPr>
        <w:t>, simply running</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pdf2htmlEX --zoom 1.3 pdf/test.pdf</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proofErr w:type="gramStart"/>
      <w:r>
        <w:rPr>
          <w:rFonts w:ascii="Helvetica" w:hAnsi="Helvetica" w:cs="Helvetica"/>
          <w:color w:val="333333"/>
          <w:sz w:val="23"/>
          <w:szCs w:val="23"/>
        </w:rPr>
        <w:t>would</w:t>
      </w:r>
      <w:proofErr w:type="gramEnd"/>
      <w:r>
        <w:rPr>
          <w:rFonts w:ascii="Helvetica" w:hAnsi="Helvetica" w:cs="Helvetica"/>
          <w:color w:val="333333"/>
          <w:sz w:val="23"/>
          <w:szCs w:val="23"/>
        </w:rPr>
        <w:t xml:space="preserve"> produce a single HTML file</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test.html</w:t>
      </w:r>
      <w:r>
        <w:rPr>
          <w:rStyle w:val="apple-converted-space"/>
          <w:rFonts w:ascii="Helvetica" w:hAnsi="Helvetica" w:cs="Helvetica"/>
          <w:color w:val="333333"/>
          <w:sz w:val="23"/>
          <w:szCs w:val="23"/>
        </w:rPr>
        <w:t> </w:t>
      </w:r>
      <w:r>
        <w:rPr>
          <w:rFonts w:ascii="Helvetica" w:hAnsi="Helvetica" w:cs="Helvetica"/>
          <w:color w:val="333333"/>
          <w:sz w:val="23"/>
          <w:szCs w:val="23"/>
        </w:rPr>
        <w:t>in the</w:t>
      </w:r>
      <w:r>
        <w:rPr>
          <w:rStyle w:val="apple-converted-space"/>
          <w:rFonts w:ascii="Helvetica" w:hAnsi="Helvetica" w:cs="Helvetica"/>
          <w:color w:val="333333"/>
          <w:sz w:val="23"/>
          <w:szCs w:val="23"/>
        </w:rPr>
        <w:t> </w:t>
      </w:r>
      <w:r>
        <w:rPr>
          <w:rStyle w:val="a5"/>
          <w:rFonts w:ascii="Helvetica" w:hAnsi="Helvetica" w:cs="Helvetica"/>
          <w:color w:val="333333"/>
          <w:sz w:val="23"/>
          <w:szCs w:val="23"/>
        </w:rPr>
        <w:t>current directory</w:t>
      </w:r>
      <w:r>
        <w:rPr>
          <w:rFonts w:ascii="Helvetica" w:hAnsi="Helvetica" w:cs="Helvetica"/>
          <w:color w:val="333333"/>
          <w:sz w:val="23"/>
          <w:szCs w:val="23"/>
        </w:rPr>
        <w:t>.</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0" w:name="advanced"/>
      <w:bookmarkEnd w:id="20"/>
      <w:r>
        <w:rPr>
          <w:rFonts w:ascii="Helvetica" w:hAnsi="Helvetica" w:cs="Helvetica"/>
          <w:color w:val="333333"/>
          <w:sz w:val="35"/>
          <w:szCs w:val="35"/>
        </w:rPr>
        <w:t>Advanced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pdf2htmlEX -f 3 -l 5 --fit-width 1024 pdf/test.pdf</w:t>
      </w:r>
    </w:p>
    <w:p w:rsidR="00415EA1" w:rsidRDefault="00415EA1" w:rsidP="00415EA1">
      <w:pPr>
        <w:pStyle w:val="a3"/>
        <w:shd w:val="clear" w:color="auto" w:fill="FFFFFF"/>
        <w:spacing w:before="225" w:beforeAutospacing="0" w:after="225" w:afterAutospacing="0"/>
        <w:rPr>
          <w:rFonts w:ascii="Helvetica" w:hAnsi="Helvetica" w:cs="Helvetica"/>
          <w:color w:val="333333"/>
          <w:sz w:val="23"/>
          <w:szCs w:val="23"/>
        </w:rPr>
      </w:pPr>
      <w:proofErr w:type="gramStart"/>
      <w:r>
        <w:rPr>
          <w:rFonts w:ascii="Helvetica" w:hAnsi="Helvetica" w:cs="Helvetica"/>
          <w:color w:val="333333"/>
          <w:sz w:val="23"/>
          <w:szCs w:val="23"/>
        </w:rPr>
        <w:t>would</w:t>
      </w:r>
      <w:proofErr w:type="gramEnd"/>
      <w:r>
        <w:rPr>
          <w:rFonts w:ascii="Helvetica" w:hAnsi="Helvetica" w:cs="Helvetica"/>
          <w:color w:val="333333"/>
          <w:sz w:val="23"/>
          <w:szCs w:val="23"/>
        </w:rPr>
        <w:t xml:space="preserve"> convert only the 3rd, 4th and 5th pages, and fit the page width to 1024 pixels</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1" w:name="for-publishers"/>
      <w:bookmarkEnd w:id="21"/>
      <w:r>
        <w:rPr>
          <w:rFonts w:ascii="Helvetica" w:hAnsi="Helvetica" w:cs="Helvetica"/>
          <w:color w:val="333333"/>
          <w:sz w:val="35"/>
          <w:szCs w:val="35"/>
        </w:rPr>
        <w:t>For publishers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pdf2htmlEX --embed </w:t>
      </w:r>
      <w:proofErr w:type="spellStart"/>
      <w:r>
        <w:rPr>
          <w:rStyle w:val="HTML"/>
          <w:rFonts w:ascii="Consolas" w:hAnsi="Consolas" w:cs="Consolas"/>
          <w:color w:val="333333"/>
          <w:sz w:val="18"/>
          <w:szCs w:val="18"/>
          <w:bdr w:val="none" w:sz="0" w:space="0" w:color="auto" w:frame="1"/>
        </w:rPr>
        <w:t>cfijo</w:t>
      </w:r>
      <w:proofErr w:type="spellEnd"/>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dest-dir</w:t>
      </w:r>
      <w:proofErr w:type="spellEnd"/>
      <w:r>
        <w:rPr>
          <w:rStyle w:val="HTML"/>
          <w:rFonts w:ascii="Consolas" w:hAnsi="Consolas" w:cs="Consolas"/>
          <w:color w:val="333333"/>
          <w:sz w:val="18"/>
          <w:szCs w:val="18"/>
          <w:bdr w:val="none" w:sz="0" w:space="0" w:color="auto" w:frame="1"/>
        </w:rPr>
        <w:t xml:space="preserve"> out pdf/test.pdf</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proofErr w:type="gramStart"/>
      <w:r>
        <w:rPr>
          <w:rFonts w:ascii="Helvetica" w:hAnsi="Helvetica" w:cs="Helvetica"/>
          <w:color w:val="333333"/>
          <w:sz w:val="23"/>
          <w:szCs w:val="23"/>
        </w:rPr>
        <w:t>would</w:t>
      </w:r>
      <w:proofErr w:type="gramEnd"/>
      <w:r>
        <w:rPr>
          <w:rFonts w:ascii="Helvetica" w:hAnsi="Helvetica" w:cs="Helvetica"/>
          <w:color w:val="333333"/>
          <w:sz w:val="23"/>
          <w:szCs w:val="23"/>
        </w:rPr>
        <w:t xml:space="preserve"> produce a</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test.html</w:t>
      </w:r>
      <w:r>
        <w:rPr>
          <w:rStyle w:val="apple-converted-space"/>
          <w:rFonts w:ascii="Helvetica" w:hAnsi="Helvetica" w:cs="Helvetica"/>
          <w:color w:val="333333"/>
          <w:sz w:val="23"/>
          <w:szCs w:val="23"/>
        </w:rPr>
        <w:t> </w:t>
      </w:r>
      <w:r>
        <w:rPr>
          <w:rFonts w:ascii="Helvetica" w:hAnsi="Helvetica" w:cs="Helvetica"/>
          <w:color w:val="333333"/>
          <w:sz w:val="23"/>
          <w:szCs w:val="23"/>
        </w:rPr>
        <w:t>and accompanying files in the</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out</w:t>
      </w:r>
      <w:r>
        <w:rPr>
          <w:rStyle w:val="apple-converted-space"/>
          <w:rFonts w:ascii="Helvetica" w:hAnsi="Helvetica" w:cs="Helvetica"/>
          <w:color w:val="333333"/>
          <w:sz w:val="23"/>
          <w:szCs w:val="23"/>
        </w:rPr>
        <w:t> </w:t>
      </w:r>
      <w:r>
        <w:rPr>
          <w:rFonts w:ascii="Helvetica" w:hAnsi="Helvetica" w:cs="Helvetica"/>
          <w:color w:val="333333"/>
          <w:sz w:val="23"/>
          <w:szCs w:val="23"/>
        </w:rPr>
        <w:t xml:space="preserve">directory, in this way all the resources (fonts, images, </w:t>
      </w:r>
      <w:proofErr w:type="spellStart"/>
      <w:r>
        <w:rPr>
          <w:rFonts w:ascii="Helvetica" w:hAnsi="Helvetica" w:cs="Helvetica"/>
          <w:color w:val="333333"/>
          <w:sz w:val="23"/>
          <w:szCs w:val="23"/>
        </w:rPr>
        <w:t>css</w:t>
      </w:r>
      <w:proofErr w:type="spellEnd"/>
      <w:r>
        <w:rPr>
          <w:rFonts w:ascii="Helvetica" w:hAnsi="Helvetica" w:cs="Helvetica"/>
          <w:color w:val="333333"/>
          <w:sz w:val="23"/>
          <w:szCs w:val="23"/>
        </w:rPr>
        <w:t xml:space="preserve"> and </w:t>
      </w:r>
      <w:proofErr w:type="spellStart"/>
      <w:r>
        <w:rPr>
          <w:rFonts w:ascii="Helvetica" w:hAnsi="Helvetica" w:cs="Helvetica"/>
          <w:color w:val="333333"/>
          <w:sz w:val="23"/>
          <w:szCs w:val="23"/>
        </w:rPr>
        <w:t>javascript</w:t>
      </w:r>
      <w:proofErr w:type="spellEnd"/>
      <w:r>
        <w:rPr>
          <w:rFonts w:ascii="Helvetica" w:hAnsi="Helvetica" w:cs="Helvetica"/>
          <w:color w:val="333333"/>
          <w:sz w:val="23"/>
          <w:szCs w:val="23"/>
        </w:rPr>
        <w:t>) are stored in separated files such that the viewer can take more advantage of browser caches.</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2" w:name="for-advanced-publishers"/>
      <w:bookmarkEnd w:id="22"/>
      <w:r>
        <w:rPr>
          <w:rFonts w:ascii="Helvetica" w:hAnsi="Helvetica" w:cs="Helvetica"/>
          <w:color w:val="333333"/>
          <w:sz w:val="35"/>
          <w:szCs w:val="35"/>
        </w:rPr>
        <w:t>For advanced publishers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pdf2htmlEX --embed </w:t>
      </w:r>
      <w:proofErr w:type="spellStart"/>
      <w:r>
        <w:rPr>
          <w:rStyle w:val="HTML"/>
          <w:rFonts w:ascii="Consolas" w:hAnsi="Consolas" w:cs="Consolas"/>
          <w:color w:val="333333"/>
          <w:sz w:val="18"/>
          <w:szCs w:val="18"/>
          <w:bdr w:val="none" w:sz="0" w:space="0" w:color="auto" w:frame="1"/>
        </w:rPr>
        <w:t>cfijo</w:t>
      </w:r>
      <w:proofErr w:type="spellEnd"/>
      <w:r>
        <w:rPr>
          <w:rStyle w:val="HTML"/>
          <w:rFonts w:ascii="Consolas" w:hAnsi="Consolas" w:cs="Consolas"/>
          <w:color w:val="333333"/>
          <w:sz w:val="18"/>
          <w:szCs w:val="18"/>
          <w:bdr w:val="none" w:sz="0" w:space="0" w:color="auto" w:frame="1"/>
        </w:rPr>
        <w:t xml:space="preserve"> --split-pages 1 --</w:t>
      </w:r>
      <w:proofErr w:type="spellStart"/>
      <w:r>
        <w:rPr>
          <w:rStyle w:val="HTML"/>
          <w:rFonts w:ascii="Consolas" w:hAnsi="Consolas" w:cs="Consolas"/>
          <w:color w:val="333333"/>
          <w:sz w:val="18"/>
          <w:szCs w:val="18"/>
          <w:bdr w:val="none" w:sz="0" w:space="0" w:color="auto" w:frame="1"/>
        </w:rPr>
        <w:t>dest-dir</w:t>
      </w:r>
      <w:proofErr w:type="spellEnd"/>
      <w:r>
        <w:rPr>
          <w:rStyle w:val="HTML"/>
          <w:rFonts w:ascii="Consolas" w:hAnsi="Consolas" w:cs="Consolas"/>
          <w:color w:val="333333"/>
          <w:sz w:val="18"/>
          <w:szCs w:val="18"/>
          <w:bdr w:val="none" w:sz="0" w:space="0" w:color="auto" w:frame="1"/>
        </w:rPr>
        <w:t xml:space="preserve"> out --page-filename test-%</w:t>
      </w:r>
      <w:proofErr w:type="spellStart"/>
      <w:r>
        <w:rPr>
          <w:rStyle w:val="HTML"/>
          <w:rFonts w:ascii="Consolas" w:hAnsi="Consolas" w:cs="Consolas"/>
          <w:color w:val="333333"/>
          <w:sz w:val="18"/>
          <w:szCs w:val="18"/>
          <w:bdr w:val="none" w:sz="0" w:space="0" w:color="auto" w:frame="1"/>
        </w:rPr>
        <w:t>d.page</w:t>
      </w:r>
      <w:proofErr w:type="spellEnd"/>
      <w:r>
        <w:rPr>
          <w:rStyle w:val="HTML"/>
          <w:rFonts w:ascii="Consolas" w:hAnsi="Consolas" w:cs="Consolas"/>
          <w:color w:val="333333"/>
          <w:sz w:val="18"/>
          <w:szCs w:val="18"/>
          <w:bdr w:val="none" w:sz="0" w:space="0" w:color="auto" w:frame="1"/>
        </w:rPr>
        <w:t xml:space="preserve"> pdf/test.pdf</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proofErr w:type="gramStart"/>
      <w:r>
        <w:rPr>
          <w:rFonts w:ascii="Helvetica" w:hAnsi="Helvetica" w:cs="Helvetica"/>
          <w:color w:val="333333"/>
          <w:sz w:val="23"/>
          <w:szCs w:val="23"/>
        </w:rPr>
        <w:t>would</w:t>
      </w:r>
      <w:proofErr w:type="gramEnd"/>
      <w:r>
        <w:rPr>
          <w:rFonts w:ascii="Helvetica" w:hAnsi="Helvetica" w:cs="Helvetica"/>
          <w:color w:val="333333"/>
          <w:sz w:val="23"/>
          <w:szCs w:val="23"/>
        </w:rPr>
        <w:t xml:space="preserve"> do something similar above, but each individual page is stored in a separated file. The files are named as</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test-0.page</w:t>
      </w:r>
      <w:r>
        <w:rPr>
          <w:rFonts w:ascii="Helvetica" w:hAnsi="Helvetica" w:cs="Helvetica"/>
          <w:color w:val="333333"/>
          <w:sz w:val="23"/>
          <w:szCs w:val="23"/>
        </w:rPr>
        <w:t>,</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test-1.page</w:t>
      </w:r>
      <w:r>
        <w:rPr>
          <w:rFonts w:ascii="Helvetica" w:hAnsi="Helvetica" w:cs="Helvetica"/>
          <w:color w:val="333333"/>
          <w:sz w:val="23"/>
          <w:szCs w:val="23"/>
        </w:rPr>
        <w:t>and so on, as specified in the command line. There is still a</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test.html</w:t>
      </w:r>
      <w:r>
        <w:rPr>
          <w:rStyle w:val="apple-converted-space"/>
          <w:rFonts w:ascii="Helvetica" w:hAnsi="Helvetica" w:cs="Helvetica"/>
          <w:color w:val="333333"/>
          <w:sz w:val="23"/>
          <w:szCs w:val="23"/>
        </w:rPr>
        <w:t> </w:t>
      </w:r>
      <w:r>
        <w:rPr>
          <w:rFonts w:ascii="Helvetica" w:hAnsi="Helvetica" w:cs="Helvetica"/>
          <w:color w:val="333333"/>
          <w:sz w:val="23"/>
          <w:szCs w:val="23"/>
        </w:rPr>
        <w:t xml:space="preserve">which loads the pages dynamically through </w:t>
      </w:r>
      <w:proofErr w:type="spellStart"/>
      <w:proofErr w:type="gramStart"/>
      <w:r>
        <w:rPr>
          <w:rFonts w:ascii="Helvetica" w:hAnsi="Helvetica" w:cs="Helvetica"/>
          <w:color w:val="333333"/>
          <w:sz w:val="23"/>
          <w:szCs w:val="23"/>
        </w:rPr>
        <w:t>ajax</w:t>
      </w:r>
      <w:proofErr w:type="spellEnd"/>
      <w:proofErr w:type="gramEnd"/>
      <w:r>
        <w:rPr>
          <w:rFonts w:ascii="Helvetica" w:hAnsi="Helvetica" w:cs="Helvetica"/>
          <w:color w:val="333333"/>
          <w:sz w:val="23"/>
          <w:szCs w:val="23"/>
        </w:rPr>
        <w:t>. In this way the publishers are given full control, who can organize the pages as they like, for example, to implement lazy page loading.</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3" w:name="the-ultimate-hand"/>
      <w:bookmarkEnd w:id="23"/>
      <w:r>
        <w:rPr>
          <w:rFonts w:ascii="Helvetica" w:hAnsi="Helvetica" w:cs="Helvetica"/>
          <w:color w:val="333333"/>
          <w:sz w:val="35"/>
          <w:szCs w:val="35"/>
        </w:rPr>
        <w:t>The Ultimate Hand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pdf2htmlEX --fallback 1 pdf/test.pdf</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proofErr w:type="gramStart"/>
      <w:r>
        <w:rPr>
          <w:rFonts w:ascii="Helvetica" w:hAnsi="Helvetica" w:cs="Helvetica"/>
          <w:color w:val="333333"/>
          <w:sz w:val="23"/>
          <w:szCs w:val="23"/>
        </w:rPr>
        <w:t>would</w:t>
      </w:r>
      <w:proofErr w:type="gramEnd"/>
      <w:r>
        <w:rPr>
          <w:rFonts w:ascii="Helvetica" w:hAnsi="Helvetica" w:cs="Helvetica"/>
          <w:color w:val="333333"/>
          <w:sz w:val="23"/>
          <w:szCs w:val="23"/>
        </w:rPr>
        <w:t xml:space="preserve"> also produce a single</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test.html</w:t>
      </w:r>
      <w:r>
        <w:rPr>
          <w:rFonts w:ascii="Helvetica" w:hAnsi="Helvetica" w:cs="Helvetica"/>
          <w:color w:val="333333"/>
          <w:sz w:val="23"/>
          <w:szCs w:val="23"/>
        </w:rPr>
        <w:t>, which, however, consists of images and hidden text. This mode provides maximum accuracy and compatibility, at the cost of larger file size. Use this mode only when pdf2htmlEX cannot correctly process your files otherwise.</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4" w:name="more"/>
      <w:bookmarkEnd w:id="24"/>
      <w:r>
        <w:rPr>
          <w:rFonts w:ascii="Helvetica" w:hAnsi="Helvetica" w:cs="Helvetica"/>
          <w:color w:val="333333"/>
          <w:sz w:val="35"/>
          <w:szCs w:val="35"/>
        </w:rPr>
        <w:t>More</w:t>
      </w:r>
    </w:p>
    <w:p w:rsidR="00415EA1" w:rsidRDefault="00415EA1" w:rsidP="00415EA1">
      <w:pPr>
        <w:pStyle w:val="a3"/>
        <w:shd w:val="clear" w:color="auto" w:fill="FFFFFF"/>
        <w:spacing w:before="0" w:beforeAutospacing="0" w:after="0"/>
        <w:rPr>
          <w:rFonts w:ascii="Helvetica" w:hAnsi="Helvetica" w:cs="Helvetica"/>
          <w:color w:val="333333"/>
          <w:sz w:val="23"/>
          <w:szCs w:val="23"/>
        </w:rPr>
      </w:pPr>
      <w:r>
        <w:rPr>
          <w:rFonts w:ascii="Helvetica" w:hAnsi="Helvetica" w:cs="Helvetica"/>
          <w:color w:val="333333"/>
          <w:sz w:val="23"/>
          <w:szCs w:val="23"/>
        </w:rPr>
        <w:t>Just remember</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man pdf2htmlEX</w:t>
      </w:r>
      <w:r>
        <w:rPr>
          <w:rStyle w:val="apple-converted-space"/>
          <w:rFonts w:ascii="Helvetica" w:hAnsi="Helvetica" w:cs="Helvetica"/>
          <w:color w:val="333333"/>
          <w:sz w:val="23"/>
          <w:szCs w:val="23"/>
        </w:rPr>
        <w:t> </w:t>
      </w:r>
      <w:r>
        <w:rPr>
          <w:rFonts w:ascii="Helvetica" w:hAnsi="Helvetica" w:cs="Helvetica"/>
          <w:color w:val="333333"/>
          <w:sz w:val="23"/>
          <w:szCs w:val="23"/>
        </w:rPr>
        <w:t>and</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pdf2htmlEX --help</w:t>
      </w:r>
      <w:r>
        <w:rPr>
          <w:rStyle w:val="apple-converted-space"/>
          <w:rFonts w:ascii="Helvetica" w:hAnsi="Helvetica" w:cs="Helvetica"/>
          <w:color w:val="333333"/>
          <w:sz w:val="23"/>
          <w:szCs w:val="23"/>
        </w:rPr>
        <w:t> </w:t>
      </w:r>
      <w:r>
        <w:rPr>
          <w:rFonts w:ascii="Helvetica" w:hAnsi="Helvetica" w:cs="Helvetica"/>
          <w:color w:val="333333"/>
          <w:sz w:val="23"/>
          <w:szCs w:val="23"/>
        </w:rPr>
        <w:t>are always your best friends.</w:t>
      </w:r>
    </w:p>
    <w:p w:rsidR="00415EA1" w:rsidRDefault="00415EA1" w:rsidP="00415EA1">
      <w:pPr>
        <w:pStyle w:val="a3"/>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Last edited by Jason Moon,</w:t>
      </w:r>
      <w:r>
        <w:rPr>
          <w:rStyle w:val="apple-converted-space"/>
          <w:rFonts w:ascii="Helvetica" w:hAnsi="Helvetica" w:cs="Helvetica"/>
          <w:color w:val="999999"/>
          <w:sz w:val="18"/>
          <w:szCs w:val="18"/>
        </w:rPr>
        <w:t> </w:t>
      </w:r>
      <w:r>
        <w:rPr>
          <w:rFonts w:ascii="Helvetica" w:hAnsi="Helvetica" w:cs="Helvetica"/>
          <w:color w:val="999999"/>
          <w:sz w:val="18"/>
          <w:szCs w:val="18"/>
        </w:rPr>
        <w:t>2 months ago</w:t>
      </w:r>
    </w:p>
    <w:p w:rsidR="00415EA1" w:rsidRPr="00415EA1" w:rsidRDefault="00415EA1"/>
    <w:p w:rsidR="00415EA1" w:rsidRDefault="00415EA1"/>
    <w:p w:rsidR="00415EA1" w:rsidRDefault="00415EA1" w:rsidP="00415EA1">
      <w:pPr>
        <w:pStyle w:val="1"/>
        <w:shd w:val="clear" w:color="auto" w:fill="FFFFFF"/>
        <w:spacing w:before="225" w:beforeAutospacing="0" w:after="225" w:afterAutospacing="0"/>
        <w:rPr>
          <w:rFonts w:ascii="Helvetica" w:hAnsi="Helvetica" w:cs="Helvetica"/>
          <w:color w:val="333333"/>
          <w:sz w:val="45"/>
          <w:szCs w:val="45"/>
        </w:rPr>
      </w:pPr>
      <w:r>
        <w:rPr>
          <w:rFonts w:ascii="Helvetica" w:hAnsi="Helvetica" w:cs="Helvetica"/>
          <w:color w:val="333333"/>
          <w:sz w:val="45"/>
          <w:szCs w:val="45"/>
        </w:rPr>
        <w:t>FAQ</w:t>
      </w:r>
    </w:p>
    <w:p w:rsidR="00415EA1" w:rsidRDefault="00415EA1" w:rsidP="00415EA1">
      <w:pPr>
        <w:pStyle w:val="1"/>
        <w:pBdr>
          <w:bottom w:val="single" w:sz="6" w:space="0" w:color="DDDDDD"/>
        </w:pBdr>
        <w:shd w:val="clear" w:color="auto" w:fill="FFFFFF"/>
        <w:spacing w:after="225" w:afterAutospacing="0"/>
        <w:rPr>
          <w:rFonts w:ascii="Helvetica" w:hAnsi="Helvetica" w:cs="Helvetica"/>
          <w:color w:val="333333"/>
          <w:sz w:val="58"/>
          <w:szCs w:val="58"/>
        </w:rPr>
      </w:pPr>
      <w:bookmarkStart w:id="25" w:name="dummy"/>
      <w:bookmarkEnd w:id="25"/>
      <w:proofErr w:type="gramStart"/>
      <w:r>
        <w:rPr>
          <w:rFonts w:ascii="Helvetica" w:hAnsi="Helvetica" w:cs="Helvetica"/>
          <w:color w:val="333333"/>
          <w:sz w:val="58"/>
          <w:szCs w:val="58"/>
        </w:rPr>
        <w:t>dummy</w:t>
      </w:r>
      <w:proofErr w:type="gramEnd"/>
    </w:p>
    <w:p w:rsidR="00415EA1" w:rsidRDefault="00415EA1" w:rsidP="00415EA1">
      <w:pPr>
        <w:pStyle w:val="2"/>
        <w:pBdr>
          <w:bottom w:val="single" w:sz="6" w:space="0" w:color="EEEEEE"/>
        </w:pBdr>
        <w:shd w:val="clear" w:color="auto" w:fill="FFFFFF"/>
        <w:spacing w:before="240" w:after="225"/>
        <w:rPr>
          <w:rFonts w:ascii="Helvetica" w:hAnsi="Helvetica" w:cs="Helvetica"/>
          <w:color w:val="333333"/>
          <w:sz w:val="46"/>
          <w:szCs w:val="46"/>
        </w:rPr>
      </w:pPr>
      <w:bookmarkStart w:id="26" w:name="non-technical"/>
      <w:bookmarkEnd w:id="26"/>
      <w:r>
        <w:rPr>
          <w:rFonts w:ascii="Helvetica" w:hAnsi="Helvetica" w:cs="Helvetica"/>
          <w:color w:val="333333"/>
          <w:sz w:val="46"/>
          <w:szCs w:val="46"/>
        </w:rPr>
        <w:t>Non-technical</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7" w:name="languages-and-libraries-used-in-pdf2html"/>
      <w:bookmarkEnd w:id="27"/>
      <w:r>
        <w:rPr>
          <w:rFonts w:ascii="Helvetica" w:hAnsi="Helvetica" w:cs="Helvetica"/>
          <w:color w:val="333333"/>
          <w:sz w:val="35"/>
          <w:szCs w:val="35"/>
        </w:rPr>
        <w:t>Languages and libraries used in pdf2htmlEX</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 (most part)</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 xml:space="preserve">C (wrapper of </w:t>
      </w:r>
      <w:proofErr w:type="spellStart"/>
      <w:r>
        <w:rPr>
          <w:rFonts w:ascii="Helvetica" w:hAnsi="Helvetica" w:cs="Helvetica"/>
          <w:color w:val="333333"/>
          <w:sz w:val="23"/>
          <w:szCs w:val="23"/>
        </w:rPr>
        <w:t>Fontforge</w:t>
      </w:r>
      <w:proofErr w:type="spellEnd"/>
      <w:r>
        <w:rPr>
          <w:rFonts w:ascii="Helvetica" w:hAnsi="Helvetica" w:cs="Helvetica"/>
          <w:color w:val="333333"/>
          <w:sz w:val="23"/>
          <w:szCs w:val="23"/>
        </w:rPr>
        <w:t>)</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HTML (output)</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CSS (complicated enough to be considered as a language)</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proofErr w:type="spellStart"/>
      <w:r>
        <w:rPr>
          <w:rFonts w:ascii="Helvetica" w:hAnsi="Helvetica" w:cs="Helvetica"/>
          <w:color w:val="333333"/>
          <w:sz w:val="23"/>
          <w:szCs w:val="23"/>
        </w:rPr>
        <w:lastRenderedPageBreak/>
        <w:t>Javascript</w:t>
      </w:r>
      <w:proofErr w:type="spellEnd"/>
      <w:r>
        <w:rPr>
          <w:rFonts w:ascii="Helvetica" w:hAnsi="Helvetica" w:cs="Helvetica"/>
          <w:color w:val="333333"/>
          <w:sz w:val="23"/>
          <w:szCs w:val="23"/>
        </w:rPr>
        <w:t xml:space="preserve"> (UI actions/effects)</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Python (scripts for testing / packaging)</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proofErr w:type="spellStart"/>
      <w:r>
        <w:rPr>
          <w:rFonts w:ascii="Helvetica" w:hAnsi="Helvetica" w:cs="Helvetica"/>
          <w:color w:val="333333"/>
          <w:sz w:val="23"/>
          <w:szCs w:val="23"/>
        </w:rPr>
        <w:t>Poppler</w:t>
      </w:r>
      <w:proofErr w:type="spellEnd"/>
      <w:r>
        <w:rPr>
          <w:rFonts w:ascii="Helvetica" w:hAnsi="Helvetica" w:cs="Helvetica"/>
          <w:color w:val="333333"/>
          <w:sz w:val="23"/>
          <w:szCs w:val="23"/>
        </w:rPr>
        <w:t xml:space="preserve"> (PDF parsing)</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proofErr w:type="spellStart"/>
      <w:r>
        <w:rPr>
          <w:rFonts w:ascii="Helvetica" w:hAnsi="Helvetica" w:cs="Helvetica"/>
          <w:color w:val="333333"/>
          <w:sz w:val="23"/>
          <w:szCs w:val="23"/>
        </w:rPr>
        <w:t>Fontforge</w:t>
      </w:r>
      <w:proofErr w:type="spellEnd"/>
      <w:r>
        <w:rPr>
          <w:rFonts w:ascii="Helvetica" w:hAnsi="Helvetica" w:cs="Helvetica"/>
          <w:color w:val="333333"/>
          <w:sz w:val="23"/>
          <w:szCs w:val="23"/>
        </w:rPr>
        <w:t xml:space="preserve"> (font manipulation)</w:t>
      </w:r>
    </w:p>
    <w:p w:rsidR="00415EA1" w:rsidRDefault="00415EA1" w:rsidP="00415EA1">
      <w:pPr>
        <w:widowControl/>
        <w:numPr>
          <w:ilvl w:val="0"/>
          <w:numId w:val="1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jQuery (for the default UI)</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8" w:name="pdf2htmlex-doesnt-work-for-my-pdf-file"/>
      <w:bookmarkEnd w:id="28"/>
      <w:r>
        <w:rPr>
          <w:rFonts w:ascii="Helvetica" w:hAnsi="Helvetica" w:cs="Helvetica"/>
          <w:color w:val="333333"/>
          <w:sz w:val="35"/>
          <w:szCs w:val="35"/>
        </w:rPr>
        <w:t>pdf2htmlEX doesn't work for my pdf file</w:t>
      </w:r>
    </w:p>
    <w:p w:rsidR="00415EA1" w:rsidRDefault="00415EA1" w:rsidP="00415EA1">
      <w:pPr>
        <w:widowControl/>
        <w:numPr>
          <w:ilvl w:val="0"/>
          <w:numId w:val="12"/>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Bug reports are always welcome, please file an issue with the link to the broken pdf file.</w:t>
      </w:r>
    </w:p>
    <w:p w:rsidR="00415EA1" w:rsidRDefault="00415EA1" w:rsidP="00415EA1">
      <w:pPr>
        <w:widowControl/>
        <w:numPr>
          <w:ilvl w:val="0"/>
          <w:numId w:val="12"/>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However there are several exceptions when the bug cannot be fixed in time (or at all)</w:t>
      </w:r>
    </w:p>
    <w:p w:rsidR="00415EA1" w:rsidRDefault="00415EA1" w:rsidP="00415EA1">
      <w:pPr>
        <w:widowControl/>
        <w:numPr>
          <w:ilvl w:val="1"/>
          <w:numId w:val="12"/>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The file does not follow the PDF standard (it might still be displayed correctly in PDF viewers)</w:t>
      </w:r>
    </w:p>
    <w:p w:rsidR="00415EA1" w:rsidRDefault="00415EA1" w:rsidP="00415EA1">
      <w:pPr>
        <w:widowControl/>
        <w:numPr>
          <w:ilvl w:val="1"/>
          <w:numId w:val="12"/>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Something wrong with libraries used by pdf2htmlEX (</w:t>
      </w:r>
      <w:proofErr w:type="spellStart"/>
      <w:r>
        <w:rPr>
          <w:rFonts w:ascii="Helvetica" w:hAnsi="Helvetica" w:cs="Helvetica"/>
          <w:color w:val="333333"/>
          <w:sz w:val="23"/>
          <w:szCs w:val="23"/>
        </w:rPr>
        <w:t>poppler</w:t>
      </w:r>
      <w:proofErr w:type="spellEnd"/>
      <w:r>
        <w:rPr>
          <w:rFonts w:ascii="Helvetica" w:hAnsi="Helvetica" w:cs="Helvetica"/>
          <w:color w:val="333333"/>
          <w:sz w:val="23"/>
          <w:szCs w:val="23"/>
        </w:rPr>
        <w:t xml:space="preserve"> / </w:t>
      </w:r>
      <w:proofErr w:type="spellStart"/>
      <w:r>
        <w:rPr>
          <w:rFonts w:ascii="Helvetica" w:hAnsi="Helvetica" w:cs="Helvetica"/>
          <w:color w:val="333333"/>
          <w:sz w:val="23"/>
          <w:szCs w:val="23"/>
        </w:rPr>
        <w:t>fontforge</w:t>
      </w:r>
      <w:proofErr w:type="spellEnd"/>
      <w:r>
        <w:rPr>
          <w:rFonts w:ascii="Helvetica" w:hAnsi="Helvetica" w:cs="Helvetica"/>
          <w:color w:val="333333"/>
          <w:sz w:val="23"/>
          <w:szCs w:val="23"/>
        </w:rPr>
        <w:t>)</w:t>
      </w:r>
    </w:p>
    <w:p w:rsidR="00415EA1" w:rsidRDefault="00415EA1" w:rsidP="00415EA1">
      <w:pPr>
        <w:widowControl/>
        <w:numPr>
          <w:ilvl w:val="1"/>
          <w:numId w:val="12"/>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There are a few technical limitations of pdf2htmlEX. See</w:t>
      </w:r>
      <w:r>
        <w:rPr>
          <w:rStyle w:val="apple-converted-space"/>
          <w:rFonts w:ascii="Helvetica" w:hAnsi="Helvetica" w:cs="Helvetica"/>
          <w:color w:val="333333"/>
          <w:sz w:val="23"/>
          <w:szCs w:val="23"/>
        </w:rPr>
        <w:t> </w:t>
      </w:r>
      <w:hyperlink r:id="rId56" w:history="1">
        <w:r>
          <w:rPr>
            <w:rStyle w:val="a4"/>
            <w:rFonts w:ascii="Helvetica" w:hAnsi="Helvetica" w:cs="Helvetica"/>
            <w:color w:val="4183C4"/>
            <w:sz w:val="23"/>
            <w:szCs w:val="23"/>
          </w:rPr>
          <w:t>this page</w:t>
        </w:r>
      </w:hyperlink>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29" w:name="i-want-more-features"/>
      <w:bookmarkEnd w:id="29"/>
      <w:r>
        <w:rPr>
          <w:rFonts w:ascii="Helvetica" w:hAnsi="Helvetica" w:cs="Helvetica"/>
          <w:color w:val="333333"/>
          <w:sz w:val="35"/>
          <w:szCs w:val="35"/>
        </w:rPr>
        <w:t>I want more features!</w:t>
      </w:r>
    </w:p>
    <w:p w:rsidR="00415EA1" w:rsidRDefault="00415EA1" w:rsidP="00415EA1">
      <w:pPr>
        <w:widowControl/>
        <w:numPr>
          <w:ilvl w:val="0"/>
          <w:numId w:val="1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Create a patch, or hire someone to do so.</w:t>
      </w:r>
    </w:p>
    <w:p w:rsidR="00415EA1" w:rsidRDefault="00415EA1" w:rsidP="00415EA1">
      <w:pPr>
        <w:widowControl/>
        <w:numPr>
          <w:ilvl w:val="0"/>
          <w:numId w:val="1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Best hackers do not work for free.</w:t>
      </w:r>
    </w:p>
    <w:p w:rsidR="00415EA1" w:rsidRDefault="00415EA1" w:rsidP="00415EA1">
      <w:pPr>
        <w:widowControl/>
        <w:numPr>
          <w:ilvl w:val="0"/>
          <w:numId w:val="13"/>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But great ideas are more valuable than money.</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0" w:name="how-to-install-pdf2htmlex-on-windows"/>
      <w:bookmarkEnd w:id="30"/>
      <w:r>
        <w:rPr>
          <w:rFonts w:ascii="Helvetica" w:hAnsi="Helvetica" w:cs="Helvetica"/>
          <w:color w:val="333333"/>
          <w:sz w:val="35"/>
          <w:szCs w:val="35"/>
        </w:rPr>
        <w:t>How to install pdf2htmlEX on Windows</w:t>
      </w:r>
    </w:p>
    <w:p w:rsidR="00415EA1" w:rsidRDefault="00415EA1" w:rsidP="00415EA1">
      <w:pPr>
        <w:widowControl/>
        <w:numPr>
          <w:ilvl w:val="0"/>
          <w:numId w:val="14"/>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There is no binary package so far, so do not expect an easy click-and-install. There are 2 options:</w:t>
      </w:r>
    </w:p>
    <w:p w:rsidR="00415EA1" w:rsidRDefault="00415EA1" w:rsidP="00415EA1">
      <w:pPr>
        <w:widowControl/>
        <w:numPr>
          <w:ilvl w:val="1"/>
          <w:numId w:val="14"/>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Install Linux in a virtual machine, then install pdf2htmlEX</w:t>
      </w:r>
    </w:p>
    <w:p w:rsidR="00415EA1" w:rsidRDefault="00415EA1" w:rsidP="00415EA1">
      <w:pPr>
        <w:widowControl/>
        <w:numPr>
          <w:ilvl w:val="1"/>
          <w:numId w:val="14"/>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 xml:space="preserve">Build the source through Cygwin (recommended) or </w:t>
      </w:r>
      <w:proofErr w:type="spellStart"/>
      <w:r>
        <w:rPr>
          <w:rFonts w:ascii="Helvetica" w:hAnsi="Helvetica" w:cs="Helvetica"/>
          <w:color w:val="333333"/>
          <w:sz w:val="23"/>
          <w:szCs w:val="23"/>
        </w:rPr>
        <w:t>MinGW</w:t>
      </w:r>
      <w:proofErr w:type="spellEnd"/>
    </w:p>
    <w:p w:rsidR="00415EA1" w:rsidRDefault="00415EA1" w:rsidP="00415EA1">
      <w:pPr>
        <w:widowControl/>
        <w:numPr>
          <w:ilvl w:val="0"/>
          <w:numId w:val="14"/>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If you can help maintain binary packages for Windows, or at least find an easy way to do this, please contact me.</w:t>
      </w:r>
    </w:p>
    <w:p w:rsidR="00415EA1" w:rsidRDefault="00D112FD" w:rsidP="00415EA1">
      <w:pPr>
        <w:shd w:val="clear" w:color="auto" w:fill="FFFFFF"/>
        <w:spacing w:before="225" w:after="225"/>
        <w:rPr>
          <w:rFonts w:ascii="Helvetica" w:hAnsi="Helvetica" w:cs="Helvetica"/>
          <w:color w:val="333333"/>
          <w:sz w:val="23"/>
          <w:szCs w:val="23"/>
        </w:rPr>
      </w:pPr>
      <w:r>
        <w:rPr>
          <w:rFonts w:ascii="Helvetica" w:hAnsi="Helvetica" w:cs="Helvetica"/>
          <w:color w:val="333333"/>
          <w:sz w:val="23"/>
          <w:szCs w:val="23"/>
        </w:rPr>
        <w:pict>
          <v:rect id="_x0000_i1025" style="width:0;height:3pt" o:hralign="center" o:hrstd="t" o:hrnoshade="t" o:hr="t" fillcolor="#ccc" stroked="f"/>
        </w:pict>
      </w:r>
    </w:p>
    <w:p w:rsidR="00415EA1" w:rsidRDefault="00415EA1" w:rsidP="00415EA1">
      <w:pPr>
        <w:pStyle w:val="2"/>
        <w:pBdr>
          <w:bottom w:val="single" w:sz="6" w:space="0" w:color="EEEEEE"/>
        </w:pBdr>
        <w:shd w:val="clear" w:color="auto" w:fill="FFFFFF"/>
        <w:spacing w:before="240" w:after="225"/>
        <w:rPr>
          <w:rFonts w:ascii="Helvetica" w:hAnsi="Helvetica" w:cs="Helvetica"/>
          <w:color w:val="333333"/>
          <w:sz w:val="46"/>
          <w:szCs w:val="46"/>
        </w:rPr>
      </w:pPr>
      <w:bookmarkStart w:id="31" w:name="pitfalls"/>
      <w:bookmarkEnd w:id="31"/>
      <w:r>
        <w:rPr>
          <w:rFonts w:ascii="Helvetica" w:hAnsi="Helvetica" w:cs="Helvetica"/>
          <w:color w:val="333333"/>
          <w:sz w:val="46"/>
          <w:szCs w:val="46"/>
        </w:rPr>
        <w:t>Pitfalls</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2" w:name="cannot-open-the-manifest-file"/>
      <w:bookmarkEnd w:id="32"/>
      <w:r>
        <w:rPr>
          <w:rFonts w:ascii="Helvetica" w:hAnsi="Helvetica" w:cs="Helvetica"/>
          <w:color w:val="333333"/>
          <w:sz w:val="35"/>
          <w:szCs w:val="35"/>
        </w:rPr>
        <w:t>'Cannot open the manifest file'</w:t>
      </w:r>
    </w:p>
    <w:p w:rsidR="00415EA1" w:rsidRDefault="00415EA1" w:rsidP="00415EA1">
      <w:pPr>
        <w:widowControl/>
        <w:numPr>
          <w:ilvl w:val="0"/>
          <w:numId w:val="15"/>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Run '</w:t>
      </w:r>
      <w:proofErr w:type="spellStart"/>
      <w:r>
        <w:rPr>
          <w:rFonts w:ascii="Helvetica" w:hAnsi="Helvetica" w:cs="Helvetica"/>
          <w:color w:val="333333"/>
          <w:sz w:val="23"/>
          <w:szCs w:val="23"/>
        </w:rPr>
        <w:t>sudo</w:t>
      </w:r>
      <w:proofErr w:type="spellEnd"/>
      <w:r>
        <w:rPr>
          <w:rFonts w:ascii="Helvetica" w:hAnsi="Helvetica" w:cs="Helvetica"/>
          <w:color w:val="333333"/>
          <w:sz w:val="23"/>
          <w:szCs w:val="23"/>
        </w:rPr>
        <w:t xml:space="preserve"> make install' or 'make install', depending on your environment.</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3" w:name="there-is-no-image-generated"/>
      <w:bookmarkEnd w:id="33"/>
      <w:r>
        <w:rPr>
          <w:rFonts w:ascii="Helvetica" w:hAnsi="Helvetica" w:cs="Helvetica"/>
          <w:color w:val="333333"/>
          <w:sz w:val="35"/>
          <w:szCs w:val="35"/>
        </w:rPr>
        <w:t>There is no image generated</w:t>
      </w:r>
    </w:p>
    <w:p w:rsidR="00415EA1" w:rsidRDefault="00415EA1" w:rsidP="00415EA1">
      <w:pPr>
        <w:widowControl/>
        <w:numPr>
          <w:ilvl w:val="0"/>
          <w:numId w:val="1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Make sure you did not specify --process-</w:t>
      </w:r>
      <w:proofErr w:type="spellStart"/>
      <w:r>
        <w:rPr>
          <w:rFonts w:ascii="Helvetica" w:hAnsi="Helvetica" w:cs="Helvetica"/>
          <w:color w:val="333333"/>
          <w:sz w:val="23"/>
          <w:szCs w:val="23"/>
        </w:rPr>
        <w:t>nontext</w:t>
      </w:r>
      <w:proofErr w:type="spellEnd"/>
      <w:r>
        <w:rPr>
          <w:rFonts w:ascii="Helvetica" w:hAnsi="Helvetica" w:cs="Helvetica"/>
          <w:color w:val="333333"/>
          <w:sz w:val="23"/>
          <w:szCs w:val="23"/>
        </w:rPr>
        <w:t xml:space="preserve"> 0</w:t>
      </w:r>
    </w:p>
    <w:p w:rsidR="00415EA1" w:rsidRDefault="00415EA1" w:rsidP="00415EA1">
      <w:pPr>
        <w:widowControl/>
        <w:numPr>
          <w:ilvl w:val="0"/>
          <w:numId w:val="16"/>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 xml:space="preserve">Make sure </w:t>
      </w:r>
      <w:proofErr w:type="spellStart"/>
      <w:r>
        <w:rPr>
          <w:rFonts w:ascii="Helvetica" w:hAnsi="Helvetica" w:cs="Helvetica"/>
          <w:color w:val="333333"/>
          <w:sz w:val="23"/>
          <w:szCs w:val="23"/>
        </w:rPr>
        <w:t>libpng</w:t>
      </w:r>
      <w:proofErr w:type="spellEnd"/>
      <w:r>
        <w:rPr>
          <w:rFonts w:ascii="Helvetica" w:hAnsi="Helvetica" w:cs="Helvetica"/>
          <w:color w:val="333333"/>
          <w:sz w:val="23"/>
          <w:szCs w:val="23"/>
        </w:rPr>
        <w:t xml:space="preserve"> (and headers) is installed BEFORE </w:t>
      </w:r>
      <w:proofErr w:type="spellStart"/>
      <w:r>
        <w:rPr>
          <w:rFonts w:ascii="Helvetica" w:hAnsi="Helvetica" w:cs="Helvetica"/>
          <w:color w:val="333333"/>
          <w:sz w:val="23"/>
          <w:szCs w:val="23"/>
        </w:rPr>
        <w:t>poppler</w:t>
      </w:r>
      <w:proofErr w:type="spellEnd"/>
      <w:r>
        <w:rPr>
          <w:rFonts w:ascii="Helvetica" w:hAnsi="Helvetica" w:cs="Helvetica"/>
          <w:color w:val="333333"/>
          <w:sz w:val="23"/>
          <w:szCs w:val="23"/>
        </w:rPr>
        <w:t xml:space="preserve"> was compiled.</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4" w:name="the-generated-html-file-looks-ugly"/>
      <w:bookmarkEnd w:id="34"/>
      <w:r>
        <w:rPr>
          <w:rFonts w:ascii="Helvetica" w:hAnsi="Helvetica" w:cs="Helvetica"/>
          <w:color w:val="333333"/>
          <w:sz w:val="35"/>
          <w:szCs w:val="35"/>
        </w:rPr>
        <w:t>The generated HTML file looks ugly</w:t>
      </w:r>
    </w:p>
    <w:p w:rsidR="00415EA1" w:rsidRDefault="00415EA1" w:rsidP="00415EA1">
      <w:pPr>
        <w:pStyle w:val="a3"/>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Check if your browser meets the</w:t>
      </w:r>
      <w:r>
        <w:rPr>
          <w:rStyle w:val="apple-converted-space"/>
          <w:rFonts w:ascii="Helvetica" w:hAnsi="Helvetica" w:cs="Helvetica"/>
          <w:color w:val="333333"/>
          <w:sz w:val="23"/>
          <w:szCs w:val="23"/>
        </w:rPr>
        <w:t> </w:t>
      </w:r>
      <w:hyperlink r:id="rId57" w:history="1">
        <w:r>
          <w:rPr>
            <w:rStyle w:val="a4"/>
            <w:rFonts w:ascii="Helvetica" w:hAnsi="Helvetica" w:cs="Helvetica"/>
            <w:color w:val="4183C4"/>
            <w:sz w:val="23"/>
            <w:szCs w:val="23"/>
          </w:rPr>
          <w:t>requirements</w:t>
        </w:r>
      </w:hyperlink>
      <w:r>
        <w:rPr>
          <w:rFonts w:ascii="Helvetica" w:hAnsi="Helvetica" w:cs="Helvetica"/>
          <w:color w:val="333333"/>
          <w:sz w:val="23"/>
          <w:szCs w:val="23"/>
        </w:rPr>
        <w:t>.</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5" w:name="the-generated-html-file-freezes-my-firef"/>
      <w:bookmarkEnd w:id="35"/>
      <w:r>
        <w:rPr>
          <w:rFonts w:ascii="Helvetica" w:hAnsi="Helvetica" w:cs="Helvetica"/>
          <w:color w:val="333333"/>
          <w:sz w:val="35"/>
          <w:szCs w:val="35"/>
        </w:rPr>
        <w:lastRenderedPageBreak/>
        <w:t>The generated HTML file freezes my Firefox</w:t>
      </w:r>
    </w:p>
    <w:p w:rsidR="00415EA1" w:rsidRDefault="00415EA1" w:rsidP="00415EA1">
      <w:pPr>
        <w:widowControl/>
        <w:numPr>
          <w:ilvl w:val="0"/>
          <w:numId w:val="17"/>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Don't zoom in too much</w:t>
      </w:r>
    </w:p>
    <w:p w:rsidR="00415EA1" w:rsidRDefault="00415EA1" w:rsidP="00415EA1">
      <w:pPr>
        <w:widowControl/>
        <w:numPr>
          <w:ilvl w:val="0"/>
          <w:numId w:val="17"/>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Use a smaller value for --font-size-multiplier</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6" w:name="something-wrong-with-text-in-the-generat"/>
      <w:bookmarkEnd w:id="36"/>
      <w:r>
        <w:rPr>
          <w:rFonts w:ascii="Helvetica" w:hAnsi="Helvetica" w:cs="Helvetica"/>
          <w:color w:val="333333"/>
          <w:sz w:val="35"/>
          <w:szCs w:val="35"/>
        </w:rPr>
        <w:t>Something wrong with text in the generated HTML file, I cannot even read them</w:t>
      </w:r>
    </w:p>
    <w:p w:rsidR="00415EA1" w:rsidRDefault="00415EA1" w:rsidP="00415EA1">
      <w:pPr>
        <w:widowControl/>
        <w:numPr>
          <w:ilvl w:val="0"/>
          <w:numId w:val="1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 xml:space="preserve">Install </w:t>
      </w:r>
      <w:proofErr w:type="spellStart"/>
      <w:r>
        <w:rPr>
          <w:rFonts w:ascii="Helvetica" w:hAnsi="Helvetica" w:cs="Helvetica"/>
          <w:color w:val="333333"/>
          <w:sz w:val="23"/>
          <w:szCs w:val="23"/>
        </w:rPr>
        <w:t>ttfautohint</w:t>
      </w:r>
      <w:proofErr w:type="spellEnd"/>
      <w:r>
        <w:rPr>
          <w:rFonts w:ascii="Helvetica" w:hAnsi="Helvetica" w:cs="Helvetica"/>
          <w:color w:val="333333"/>
          <w:sz w:val="23"/>
          <w:szCs w:val="23"/>
        </w:rPr>
        <w:t xml:space="preserve"> and run pdf2htmlEX with --external-hint-tool=</w:t>
      </w:r>
      <w:proofErr w:type="spellStart"/>
      <w:r>
        <w:rPr>
          <w:rFonts w:ascii="Helvetica" w:hAnsi="Helvetica" w:cs="Helvetica"/>
          <w:color w:val="333333"/>
          <w:sz w:val="23"/>
          <w:szCs w:val="23"/>
        </w:rPr>
        <w:t>ttfautohint</w:t>
      </w:r>
      <w:proofErr w:type="spellEnd"/>
    </w:p>
    <w:p w:rsidR="00415EA1" w:rsidRDefault="00415EA1" w:rsidP="00415EA1">
      <w:pPr>
        <w:widowControl/>
        <w:numPr>
          <w:ilvl w:val="0"/>
          <w:numId w:val="18"/>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Try --auto-hint 1 carefully, which is experimental now.</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7" w:name="i-got-incorrect-text-after-copy--paste"/>
      <w:bookmarkEnd w:id="37"/>
      <w:r>
        <w:rPr>
          <w:rFonts w:ascii="Helvetica" w:hAnsi="Helvetica" w:cs="Helvetica"/>
          <w:color w:val="333333"/>
          <w:sz w:val="35"/>
          <w:szCs w:val="35"/>
        </w:rPr>
        <w:t>I got incorrect text after copy &amp; paste</w:t>
      </w:r>
    </w:p>
    <w:p w:rsidR="00415EA1" w:rsidRDefault="00415EA1" w:rsidP="00415EA1">
      <w:pPr>
        <w:widowControl/>
        <w:numPr>
          <w:ilvl w:val="0"/>
          <w:numId w:val="19"/>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try run with --</w:t>
      </w:r>
      <w:proofErr w:type="spellStart"/>
      <w:r>
        <w:rPr>
          <w:rFonts w:ascii="Helvetica" w:hAnsi="Helvetica" w:cs="Helvetica"/>
          <w:color w:val="333333"/>
          <w:sz w:val="23"/>
          <w:szCs w:val="23"/>
        </w:rPr>
        <w:t>tounicode</w:t>
      </w:r>
      <w:proofErr w:type="spellEnd"/>
      <w:r>
        <w:rPr>
          <w:rFonts w:ascii="Helvetica" w:hAnsi="Helvetica" w:cs="Helvetica"/>
          <w:color w:val="333333"/>
          <w:sz w:val="23"/>
          <w:szCs w:val="23"/>
        </w:rPr>
        <w:t xml:space="preserve"> 1</w:t>
      </w:r>
    </w:p>
    <w:p w:rsidR="00415EA1" w:rsidRDefault="00415EA1" w:rsidP="00415EA1">
      <w:pPr>
        <w:widowControl/>
        <w:numPr>
          <w:ilvl w:val="0"/>
          <w:numId w:val="19"/>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Make sure you CAN copy &amp; paste with a PDF viewer</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8" w:name="generated-text-are-too-small-to-read"/>
      <w:bookmarkEnd w:id="38"/>
      <w:r>
        <w:rPr>
          <w:rFonts w:ascii="Helvetica" w:hAnsi="Helvetica" w:cs="Helvetica"/>
          <w:color w:val="333333"/>
          <w:sz w:val="35"/>
          <w:szCs w:val="35"/>
        </w:rPr>
        <w:t>Generated text are too small to read</w:t>
      </w:r>
    </w:p>
    <w:p w:rsidR="00415EA1" w:rsidRDefault="00415EA1" w:rsidP="00415EA1">
      <w:pPr>
        <w:widowControl/>
        <w:numPr>
          <w:ilvl w:val="0"/>
          <w:numId w:val="20"/>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try run with --zoom 2</w:t>
      </w:r>
    </w:p>
    <w:p w:rsidR="00415EA1" w:rsidRDefault="00415EA1" w:rsidP="00415EA1">
      <w:pPr>
        <w:pStyle w:val="3"/>
        <w:shd w:val="clear" w:color="auto" w:fill="FFFFFF"/>
        <w:spacing w:before="240" w:beforeAutospacing="0" w:after="225" w:afterAutospacing="0"/>
        <w:rPr>
          <w:rFonts w:ascii="Helvetica" w:hAnsi="Helvetica" w:cs="Helvetica"/>
          <w:color w:val="333333"/>
          <w:sz w:val="35"/>
          <w:szCs w:val="35"/>
        </w:rPr>
      </w:pPr>
      <w:bookmarkStart w:id="39" w:name="images-are-blurred"/>
      <w:bookmarkEnd w:id="39"/>
      <w:r>
        <w:rPr>
          <w:rFonts w:ascii="Helvetica" w:hAnsi="Helvetica" w:cs="Helvetica"/>
          <w:color w:val="333333"/>
          <w:sz w:val="35"/>
          <w:szCs w:val="35"/>
        </w:rPr>
        <w:t>Images are blurred</w:t>
      </w:r>
    </w:p>
    <w:p w:rsidR="00415EA1" w:rsidRDefault="00415EA1" w:rsidP="00415EA1">
      <w:pPr>
        <w:widowControl/>
        <w:numPr>
          <w:ilvl w:val="0"/>
          <w:numId w:val="21"/>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r>
        <w:rPr>
          <w:rFonts w:ascii="Helvetica" w:hAnsi="Helvetica" w:cs="Helvetica"/>
          <w:color w:val="333333"/>
          <w:sz w:val="23"/>
          <w:szCs w:val="23"/>
        </w:rPr>
        <w:t>try run with --</w:t>
      </w:r>
      <w:proofErr w:type="spellStart"/>
      <w:r>
        <w:rPr>
          <w:rFonts w:ascii="Helvetica" w:hAnsi="Helvetica" w:cs="Helvetica"/>
          <w:color w:val="333333"/>
          <w:sz w:val="23"/>
          <w:szCs w:val="23"/>
        </w:rPr>
        <w:t>hdpi</w:t>
      </w:r>
      <w:proofErr w:type="spellEnd"/>
      <w:r>
        <w:rPr>
          <w:rFonts w:ascii="Helvetica" w:hAnsi="Helvetica" w:cs="Helvetica"/>
          <w:color w:val="333333"/>
          <w:sz w:val="23"/>
          <w:szCs w:val="23"/>
        </w:rPr>
        <w:t xml:space="preserve"> 288 --</w:t>
      </w:r>
      <w:proofErr w:type="spellStart"/>
      <w:r>
        <w:rPr>
          <w:rFonts w:ascii="Helvetica" w:hAnsi="Helvetica" w:cs="Helvetica"/>
          <w:color w:val="333333"/>
          <w:sz w:val="23"/>
          <w:szCs w:val="23"/>
        </w:rPr>
        <w:t>vdpi</w:t>
      </w:r>
      <w:proofErr w:type="spellEnd"/>
      <w:r>
        <w:rPr>
          <w:rFonts w:ascii="Helvetica" w:hAnsi="Helvetica" w:cs="Helvetica"/>
          <w:color w:val="333333"/>
          <w:sz w:val="23"/>
          <w:szCs w:val="23"/>
        </w:rPr>
        <w:t xml:space="preserve"> 288</w:t>
      </w:r>
    </w:p>
    <w:p w:rsidR="00415EA1" w:rsidRDefault="00415EA1" w:rsidP="00415EA1">
      <w:pPr>
        <w:pStyle w:val="a3"/>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Last edited by Lu Wang,</w:t>
      </w:r>
      <w:r>
        <w:rPr>
          <w:rStyle w:val="apple-converted-space"/>
          <w:rFonts w:ascii="Helvetica" w:hAnsi="Helvetica" w:cs="Helvetica"/>
          <w:color w:val="999999"/>
          <w:sz w:val="18"/>
          <w:szCs w:val="18"/>
        </w:rPr>
        <w:t> </w:t>
      </w:r>
      <w:r>
        <w:rPr>
          <w:rFonts w:ascii="Helvetica" w:hAnsi="Helvetica" w:cs="Helvetica"/>
          <w:color w:val="999999"/>
          <w:sz w:val="18"/>
          <w:szCs w:val="18"/>
        </w:rPr>
        <w:t>3 months ago</w:t>
      </w:r>
    </w:p>
    <w:p w:rsidR="00415EA1" w:rsidRPr="00415EA1" w:rsidRDefault="00415EA1"/>
    <w:p w:rsidR="00415EA1" w:rsidRDefault="00415EA1"/>
    <w:p w:rsidR="00415EA1" w:rsidRDefault="00415EA1" w:rsidP="00415EA1">
      <w:pPr>
        <w:pStyle w:val="1"/>
        <w:shd w:val="clear" w:color="auto" w:fill="FFFFFF"/>
        <w:spacing w:before="225" w:beforeAutospacing="0" w:after="225" w:afterAutospacing="0"/>
        <w:rPr>
          <w:rFonts w:ascii="Helvetica" w:hAnsi="Helvetica" w:cs="Helvetica"/>
          <w:color w:val="333333"/>
          <w:sz w:val="45"/>
          <w:szCs w:val="45"/>
        </w:rPr>
      </w:pPr>
      <w:r>
        <w:rPr>
          <w:rFonts w:ascii="Helvetica" w:hAnsi="Helvetica" w:cs="Helvetica"/>
          <w:color w:val="333333"/>
          <w:sz w:val="45"/>
          <w:szCs w:val="45"/>
        </w:rPr>
        <w:t>Command line</w:t>
      </w:r>
    </w:p>
    <w:p w:rsidR="00415EA1" w:rsidRDefault="00415EA1" w:rsidP="00415EA1">
      <w:pPr>
        <w:pStyle w:val="a3"/>
        <w:shd w:val="clear" w:color="auto" w:fill="FFFFFF"/>
        <w:spacing w:before="0" w:after="0" w:afterAutospacing="0"/>
        <w:rPr>
          <w:rFonts w:ascii="Helvetica" w:hAnsi="Helvetica" w:cs="Helvetica"/>
          <w:color w:val="333333"/>
          <w:sz w:val="23"/>
          <w:szCs w:val="23"/>
        </w:rPr>
      </w:pPr>
      <w:r>
        <w:rPr>
          <w:rFonts w:ascii="Helvetica" w:hAnsi="Helvetica" w:cs="Helvetica"/>
          <w:color w:val="333333"/>
          <w:sz w:val="23"/>
          <w:szCs w:val="23"/>
        </w:rPr>
        <w:t>This is the man page of version 0.9. Run</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man pdf2htmlEX</w:t>
      </w:r>
      <w:r>
        <w:rPr>
          <w:rStyle w:val="apple-converted-space"/>
          <w:rFonts w:ascii="Helvetica" w:hAnsi="Helvetica" w:cs="Helvetica"/>
          <w:color w:val="333333"/>
          <w:sz w:val="23"/>
          <w:szCs w:val="23"/>
        </w:rPr>
        <w:t> </w:t>
      </w:r>
      <w:r>
        <w:rPr>
          <w:rFonts w:ascii="Helvetica" w:hAnsi="Helvetica" w:cs="Helvetica"/>
          <w:color w:val="333333"/>
          <w:sz w:val="23"/>
          <w:szCs w:val="23"/>
        </w:rPr>
        <w:t>for the latest manual.</w:t>
      </w:r>
    </w:p>
    <w:p w:rsidR="00415EA1" w:rsidRDefault="00415EA1" w:rsidP="00415EA1">
      <w:pPr>
        <w:pStyle w:val="a3"/>
        <w:shd w:val="clear" w:color="auto" w:fill="FFFFFF"/>
        <w:spacing w:before="225" w:beforeAutospacing="0" w:after="225" w:afterAutospacing="0"/>
        <w:rPr>
          <w:rFonts w:ascii="Helvetica" w:hAnsi="Helvetica" w:cs="Helvetica"/>
          <w:color w:val="333333"/>
          <w:sz w:val="23"/>
          <w:szCs w:val="23"/>
        </w:rPr>
      </w:pPr>
      <w:r>
        <w:rPr>
          <w:rFonts w:ascii="Helvetica" w:hAnsi="Helvetica" w:cs="Helvetica"/>
          <w:color w:val="333333"/>
          <w:sz w:val="23"/>
          <w:szCs w:val="23"/>
        </w:rPr>
        <w:t>Please file an issue if you find this page outdated.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NAME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 converts PDF to HTML without losing text and format.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USAGE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[options] &lt;input-filename&gt; [&lt;output-filename&gt;]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DESCRIPTION</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pdf2htmlEX</w:t>
      </w:r>
      <w:proofErr w:type="gramEnd"/>
      <w:r>
        <w:rPr>
          <w:rStyle w:val="HTML"/>
          <w:rFonts w:ascii="Consolas" w:hAnsi="Consolas" w:cs="Consolas"/>
          <w:color w:val="333333"/>
          <w:sz w:val="18"/>
          <w:szCs w:val="18"/>
          <w:bdr w:val="none" w:sz="0" w:space="0" w:color="auto" w:frame="1"/>
        </w:rPr>
        <w:t xml:space="preserve"> is a utility that converts PDF files to HTML files.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pdf2htmlEX</w:t>
      </w:r>
      <w:proofErr w:type="gramEnd"/>
      <w:r>
        <w:rPr>
          <w:rStyle w:val="HTML"/>
          <w:rFonts w:ascii="Consolas" w:hAnsi="Consolas" w:cs="Consolas"/>
          <w:color w:val="333333"/>
          <w:sz w:val="18"/>
          <w:szCs w:val="18"/>
          <w:bdr w:val="none" w:sz="0" w:space="0" w:color="auto" w:frame="1"/>
        </w:rPr>
        <w:t xml:space="preserve"> tries its best to render the PDF precisely, maintain proper styling, while retaining text and optimizing for Web.</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Fonts  are</w:t>
      </w:r>
      <w:proofErr w:type="gramEnd"/>
      <w:r>
        <w:rPr>
          <w:rStyle w:val="HTML"/>
          <w:rFonts w:ascii="Consolas" w:hAnsi="Consolas" w:cs="Consolas"/>
          <w:color w:val="333333"/>
          <w:sz w:val="18"/>
          <w:szCs w:val="18"/>
          <w:bdr w:val="none" w:sz="0" w:space="0" w:color="auto" w:frame="1"/>
        </w:rPr>
        <w:t xml:space="preserve">  extracted form PDF and then embedded into HTML (Type 3 fonts are not supported). Text in the converted HTML file is usually selectable and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spellStart"/>
      <w:proofErr w:type="gramStart"/>
      <w:r>
        <w:rPr>
          <w:rStyle w:val="HTML"/>
          <w:rFonts w:ascii="Consolas" w:hAnsi="Consolas" w:cs="Consolas"/>
          <w:color w:val="333333"/>
          <w:sz w:val="18"/>
          <w:szCs w:val="18"/>
          <w:bdr w:val="none" w:sz="0" w:space="0" w:color="auto" w:frame="1"/>
        </w:rPr>
        <w:t>copyable</w:t>
      </w:r>
      <w:proofErr w:type="spellEnd"/>
      <w:proofErr w:type="gramEnd"/>
      <w:r>
        <w:rPr>
          <w:rStyle w:val="HTML"/>
          <w:rFonts w:ascii="Consolas" w:hAnsi="Consolas" w:cs="Consolas"/>
          <w:color w:val="333333"/>
          <w:sz w:val="18"/>
          <w:szCs w:val="18"/>
          <w:bdr w:val="none" w:sz="0" w:space="0" w:color="auto" w:frame="1"/>
        </w:rPr>
        <w: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Other objects are rendered as images and also embedded.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OPTIONS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Pages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f</w:t>
      </w:r>
      <w:proofErr w:type="gramEnd"/>
      <w:r>
        <w:rPr>
          <w:rStyle w:val="HTML"/>
          <w:rFonts w:ascii="Consolas" w:hAnsi="Consolas" w:cs="Consolas"/>
          <w:color w:val="333333"/>
          <w:sz w:val="18"/>
          <w:szCs w:val="18"/>
          <w:bdr w:val="none" w:sz="0" w:space="0" w:color="auto" w:frame="1"/>
        </w:rPr>
        <w:t>, --first-page &lt;</w:t>
      </w:r>
      <w:proofErr w:type="spellStart"/>
      <w:r>
        <w:rPr>
          <w:rStyle w:val="HTML"/>
          <w:rFonts w:ascii="Consolas" w:hAnsi="Consolas" w:cs="Consolas"/>
          <w:color w:val="333333"/>
          <w:sz w:val="18"/>
          <w:szCs w:val="18"/>
          <w:bdr w:val="none" w:sz="0" w:space="0" w:color="auto" w:frame="1"/>
        </w:rPr>
        <w:t>num</w:t>
      </w:r>
      <w:proofErr w:type="spellEnd"/>
      <w:r>
        <w:rPr>
          <w:rStyle w:val="HTML"/>
          <w:rFonts w:ascii="Consolas" w:hAnsi="Consolas" w:cs="Consolas"/>
          <w:color w:val="333333"/>
          <w:sz w:val="18"/>
          <w:szCs w:val="18"/>
          <w:bdr w:val="none" w:sz="0" w:space="0" w:color="auto" w:frame="1"/>
        </w:rPr>
        <w:t>&gt;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first page to process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l</w:t>
      </w:r>
      <w:proofErr w:type="gramEnd"/>
      <w:r>
        <w:rPr>
          <w:rStyle w:val="HTML"/>
          <w:rFonts w:ascii="Consolas" w:hAnsi="Consolas" w:cs="Consolas"/>
          <w:color w:val="333333"/>
          <w:sz w:val="18"/>
          <w:szCs w:val="18"/>
          <w:bdr w:val="none" w:sz="0" w:space="0" w:color="auto" w:frame="1"/>
        </w:rPr>
        <w:t>, --last-page &lt;</w:t>
      </w:r>
      <w:proofErr w:type="spellStart"/>
      <w:r>
        <w:rPr>
          <w:rStyle w:val="HTML"/>
          <w:rFonts w:ascii="Consolas" w:hAnsi="Consolas" w:cs="Consolas"/>
          <w:color w:val="333333"/>
          <w:sz w:val="18"/>
          <w:szCs w:val="18"/>
          <w:bdr w:val="none" w:sz="0" w:space="0" w:color="auto" w:frame="1"/>
        </w:rPr>
        <w:t>num</w:t>
      </w:r>
      <w:proofErr w:type="spellEnd"/>
      <w:r>
        <w:rPr>
          <w:rStyle w:val="HTML"/>
          <w:rFonts w:ascii="Consolas" w:hAnsi="Consolas" w:cs="Consolas"/>
          <w:color w:val="333333"/>
          <w:sz w:val="18"/>
          <w:szCs w:val="18"/>
          <w:bdr w:val="none" w:sz="0" w:space="0" w:color="auto" w:frame="1"/>
        </w:rPr>
        <w:t>&gt; (Default: last page)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last page to process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Dimensions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zoom</w:t>
      </w:r>
      <w:proofErr w:type="gramEnd"/>
      <w:r>
        <w:rPr>
          <w:rStyle w:val="HTML"/>
          <w:rFonts w:ascii="Consolas" w:hAnsi="Consolas" w:cs="Consolas"/>
          <w:color w:val="333333"/>
          <w:sz w:val="18"/>
          <w:szCs w:val="18"/>
          <w:bdr w:val="none" w:sz="0" w:space="0" w:color="auto" w:frame="1"/>
        </w:rPr>
        <w:t xml:space="preserve"> &lt;ratio&gt;, --fit-width &lt;width&gt;, --fit-height &lt;height&gt;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zoom</w:t>
      </w:r>
      <w:proofErr w:type="gramEnd"/>
      <w:r>
        <w:rPr>
          <w:rStyle w:val="HTML"/>
          <w:rFonts w:ascii="Consolas" w:hAnsi="Consolas" w:cs="Consolas"/>
          <w:color w:val="333333"/>
          <w:sz w:val="18"/>
          <w:szCs w:val="18"/>
          <w:bdr w:val="none" w:sz="0" w:space="0" w:color="auto" w:frame="1"/>
        </w:rPr>
        <w:t xml:space="preserve"> specifies the zoom factor directly; --fit-width/height specifies the maximum width/height of a page, the values are in pixels.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multiple values are specified, the minimum one will be used.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none is specified, pages will be rendered as 72DPI.</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--use-</w:t>
      </w:r>
      <w:proofErr w:type="spellStart"/>
      <w:r>
        <w:rPr>
          <w:rStyle w:val="HTML"/>
          <w:rFonts w:ascii="Consolas" w:hAnsi="Consolas" w:cs="Consolas"/>
          <w:color w:val="333333"/>
          <w:sz w:val="18"/>
          <w:szCs w:val="18"/>
          <w:bdr w:val="none" w:sz="0" w:space="0" w:color="auto" w:frame="1"/>
        </w:rPr>
        <w:t>cropbox</w:t>
      </w:r>
      <w:proofErr w:type="spellEnd"/>
      <w:r>
        <w:rPr>
          <w:rStyle w:val="HTML"/>
          <w:rFonts w:ascii="Consolas" w:hAnsi="Consolas" w:cs="Consolas"/>
          <w:color w:val="333333"/>
          <w:sz w:val="18"/>
          <w:szCs w:val="18"/>
          <w:bdr w:val="none" w:sz="0" w:space="0" w:color="auto" w:frame="1"/>
        </w:rPr>
        <w:t xml:space="preserve">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Use </w:t>
      </w:r>
      <w:proofErr w:type="spellStart"/>
      <w:r>
        <w:rPr>
          <w:rStyle w:val="HTML"/>
          <w:rFonts w:ascii="Consolas" w:hAnsi="Consolas" w:cs="Consolas"/>
          <w:color w:val="333333"/>
          <w:sz w:val="18"/>
          <w:szCs w:val="18"/>
          <w:bdr w:val="none" w:sz="0" w:space="0" w:color="auto" w:frame="1"/>
        </w:rPr>
        <w:t>CropBox</w:t>
      </w:r>
      <w:proofErr w:type="spellEnd"/>
      <w:r>
        <w:rPr>
          <w:rStyle w:val="HTML"/>
          <w:rFonts w:ascii="Consolas" w:hAnsi="Consolas" w:cs="Consolas"/>
          <w:color w:val="333333"/>
          <w:sz w:val="18"/>
          <w:szCs w:val="18"/>
          <w:bdr w:val="none" w:sz="0" w:space="0" w:color="auto" w:frame="1"/>
        </w:rPr>
        <w:t xml:space="preserve"> instead of </w:t>
      </w:r>
      <w:proofErr w:type="spellStart"/>
      <w:r>
        <w:rPr>
          <w:rStyle w:val="HTML"/>
          <w:rFonts w:ascii="Consolas" w:hAnsi="Consolas" w:cs="Consolas"/>
          <w:color w:val="333333"/>
          <w:sz w:val="18"/>
          <w:szCs w:val="18"/>
          <w:bdr w:val="none" w:sz="0" w:space="0" w:color="auto" w:frame="1"/>
        </w:rPr>
        <w:t>MediaBox</w:t>
      </w:r>
      <w:proofErr w:type="spellEnd"/>
      <w:r>
        <w:rPr>
          <w:rStyle w:val="HTML"/>
          <w:rFonts w:ascii="Consolas" w:hAnsi="Consolas" w:cs="Consolas"/>
          <w:color w:val="333333"/>
          <w:sz w:val="18"/>
          <w:szCs w:val="18"/>
          <w:bdr w:val="none" w:sz="0" w:space="0" w:color="auto" w:frame="1"/>
        </w:rPr>
        <w:t xml:space="preserve"> for output.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spellStart"/>
      <w:proofErr w:type="gramStart"/>
      <w:r>
        <w:rPr>
          <w:rStyle w:val="HTML"/>
          <w:rFonts w:ascii="Consolas" w:hAnsi="Consolas" w:cs="Consolas"/>
          <w:color w:val="333333"/>
          <w:sz w:val="18"/>
          <w:szCs w:val="18"/>
          <w:bdr w:val="none" w:sz="0" w:space="0" w:color="auto" w:frame="1"/>
        </w:rPr>
        <w:t>hdpi</w:t>
      </w:r>
      <w:proofErr w:type="spellEnd"/>
      <w:proofErr w:type="gramEnd"/>
      <w:r>
        <w:rPr>
          <w:rStyle w:val="HTML"/>
          <w:rFonts w:ascii="Consolas" w:hAnsi="Consolas" w:cs="Consolas"/>
          <w:color w:val="333333"/>
          <w:sz w:val="18"/>
          <w:szCs w:val="18"/>
          <w:bdr w:val="none" w:sz="0" w:space="0" w:color="auto" w:frame="1"/>
        </w:rPr>
        <w:t xml:space="preserve"> &lt;dpi&gt;, --</w:t>
      </w:r>
      <w:proofErr w:type="spellStart"/>
      <w:r>
        <w:rPr>
          <w:rStyle w:val="HTML"/>
          <w:rFonts w:ascii="Consolas" w:hAnsi="Consolas" w:cs="Consolas"/>
          <w:color w:val="333333"/>
          <w:sz w:val="18"/>
          <w:szCs w:val="18"/>
          <w:bdr w:val="none" w:sz="0" w:space="0" w:color="auto" w:frame="1"/>
        </w:rPr>
        <w:t>vdpi</w:t>
      </w:r>
      <w:proofErr w:type="spellEnd"/>
      <w:r>
        <w:rPr>
          <w:rStyle w:val="HTML"/>
          <w:rFonts w:ascii="Consolas" w:hAnsi="Consolas" w:cs="Consolas"/>
          <w:color w:val="333333"/>
          <w:sz w:val="18"/>
          <w:szCs w:val="18"/>
          <w:bdr w:val="none" w:sz="0" w:space="0" w:color="auto" w:frame="1"/>
        </w:rPr>
        <w:t xml:space="preserve"> &lt;dpi&gt; (Default: 144)</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horizontal and vertical DPI for images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Output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 &lt;string&gt;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w:t>
      </w:r>
      <w:proofErr w:type="spellStart"/>
      <w:r>
        <w:rPr>
          <w:rStyle w:val="HTML"/>
          <w:rFonts w:ascii="Consolas" w:hAnsi="Consolas" w:cs="Consolas"/>
          <w:color w:val="333333"/>
          <w:sz w:val="18"/>
          <w:szCs w:val="18"/>
          <w:bdr w:val="none" w:sz="0" w:space="0" w:color="auto" w:frame="1"/>
        </w:rPr>
        <w:t>css</w:t>
      </w:r>
      <w:proofErr w:type="spellEnd"/>
      <w:r>
        <w:rPr>
          <w:rStyle w:val="HTML"/>
          <w:rFonts w:ascii="Consolas" w:hAnsi="Consolas" w:cs="Consolas"/>
          <w:color w:val="333333"/>
          <w:sz w:val="18"/>
          <w:szCs w:val="18"/>
          <w:bdr w:val="none" w:sz="0" w:space="0" w:color="auto" w:frame="1"/>
        </w:rPr>
        <w:t xml:space="preserve">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--embed-font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--embed-image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w:t>
      </w:r>
      <w:proofErr w:type="spellStart"/>
      <w:r>
        <w:rPr>
          <w:rStyle w:val="HTML"/>
          <w:rFonts w:ascii="Consolas" w:hAnsi="Consolas" w:cs="Consolas"/>
          <w:color w:val="333333"/>
          <w:sz w:val="18"/>
          <w:szCs w:val="18"/>
          <w:bdr w:val="none" w:sz="0" w:space="0" w:color="auto" w:frame="1"/>
        </w:rPr>
        <w:t>javascript</w:t>
      </w:r>
      <w:proofErr w:type="spellEnd"/>
      <w:r>
        <w:rPr>
          <w:rStyle w:val="HTML"/>
          <w:rFonts w:ascii="Consolas" w:hAnsi="Consolas" w:cs="Consolas"/>
          <w:color w:val="333333"/>
          <w:sz w:val="18"/>
          <w:szCs w:val="18"/>
          <w:bdr w:val="none" w:sz="0" w:space="0" w:color="auto" w:frame="1"/>
        </w:rPr>
        <w:t xml:space="preserve">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--embed-outline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Specify which elements should be embedded into the output HTML file.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switched off, separated files will be generated along with the HTML file for the corresponding elements.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 accepts a string as argument. Each letter of the string must be one of `</w:t>
      </w:r>
      <w:proofErr w:type="spellStart"/>
      <w:r>
        <w:rPr>
          <w:rStyle w:val="HTML"/>
          <w:rFonts w:ascii="Consolas" w:hAnsi="Consolas" w:cs="Consolas"/>
          <w:color w:val="333333"/>
          <w:sz w:val="18"/>
          <w:szCs w:val="18"/>
          <w:bdr w:val="none" w:sz="0" w:space="0" w:color="auto" w:frame="1"/>
        </w:rPr>
        <w:t>cCfFiIjJoO</w:t>
      </w:r>
      <w:proofErr w:type="spellEnd"/>
      <w:r>
        <w:rPr>
          <w:rStyle w:val="HTML"/>
          <w:rFonts w:ascii="Consolas" w:hAnsi="Consolas" w:cs="Consolas"/>
          <w:color w:val="333333"/>
          <w:sz w:val="18"/>
          <w:szCs w:val="18"/>
          <w:bdr w:val="none" w:sz="0" w:space="0" w:color="auto" w:frame="1"/>
        </w:rPr>
        <w:t>`</w:t>
      </w:r>
      <w:proofErr w:type="gramStart"/>
      <w:r>
        <w:rPr>
          <w:rStyle w:val="HTML"/>
          <w:rFonts w:ascii="Consolas" w:hAnsi="Consolas" w:cs="Consolas"/>
          <w:color w:val="333333"/>
          <w:sz w:val="18"/>
          <w:szCs w:val="18"/>
          <w:bdr w:val="none" w:sz="0" w:space="0" w:color="auto" w:frame="1"/>
        </w:rPr>
        <w:t>,  which</w:t>
      </w:r>
      <w:proofErr w:type="gramEnd"/>
      <w:r>
        <w:rPr>
          <w:rStyle w:val="HTML"/>
          <w:rFonts w:ascii="Consolas" w:hAnsi="Consolas" w:cs="Consolas"/>
          <w:color w:val="333333"/>
          <w:sz w:val="18"/>
          <w:szCs w:val="18"/>
          <w:bdr w:val="none" w:sz="0" w:space="0" w:color="auto" w:frame="1"/>
        </w:rPr>
        <w:t xml:space="preserve">  corresponds  to  one  of  the  --embed-***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switches</w:t>
      </w:r>
      <w:proofErr w:type="gramEnd"/>
      <w:r>
        <w:rPr>
          <w:rStyle w:val="HTML"/>
          <w:rFonts w:ascii="Consolas" w:hAnsi="Consolas" w:cs="Consolas"/>
          <w:color w:val="333333"/>
          <w:sz w:val="18"/>
          <w:szCs w:val="18"/>
          <w:bdr w:val="none" w:sz="0" w:space="0" w:color="auto" w:frame="1"/>
        </w:rPr>
        <w:t xml:space="preserve">.  Lower case letters for 0 and upper case letters for 1. For example, `--embed </w:t>
      </w:r>
      <w:proofErr w:type="spellStart"/>
      <w:r>
        <w:rPr>
          <w:rStyle w:val="HTML"/>
          <w:rFonts w:ascii="Consolas" w:hAnsi="Consolas" w:cs="Consolas"/>
          <w:color w:val="333333"/>
          <w:sz w:val="18"/>
          <w:szCs w:val="18"/>
          <w:bdr w:val="none" w:sz="0" w:space="0" w:color="auto" w:frame="1"/>
        </w:rPr>
        <w:t>cFIJo</w:t>
      </w:r>
      <w:proofErr w:type="spellEnd"/>
      <w:r>
        <w:rPr>
          <w:rStyle w:val="HTML"/>
          <w:rFonts w:ascii="Consolas" w:hAnsi="Consolas" w:cs="Consolas"/>
          <w:color w:val="333333"/>
          <w:sz w:val="18"/>
          <w:szCs w:val="18"/>
          <w:bdr w:val="none" w:sz="0" w:space="0" w:color="auto" w:frame="1"/>
        </w:rPr>
        <w:t>` means to embed everything but CSS files and out‐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lines</w:t>
      </w:r>
      <w:proofErr w:type="gramEnd"/>
      <w:r>
        <w:rPr>
          <w:rStyle w:val="HTML"/>
          <w:rFonts w:ascii="Consolas" w:hAnsi="Consolas" w:cs="Consolas"/>
          <w:color w:val="333333"/>
          <w:sz w:val="18"/>
          <w:szCs w:val="18"/>
          <w:bdr w:val="none" w:sz="0" w:space="0" w:color="auto" w:frame="1"/>
        </w:rPr>
        <w: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--split-pages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turned on, the content of each page is stored in a separated file.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--page-filename may be used to specify the format for the filenames for individual pages. A %d placeholder may be </w:t>
      </w:r>
      <w:proofErr w:type="gramStart"/>
      <w:r>
        <w:rPr>
          <w:rStyle w:val="HTML"/>
          <w:rFonts w:ascii="Consolas" w:hAnsi="Consolas" w:cs="Consolas"/>
          <w:color w:val="333333"/>
          <w:sz w:val="18"/>
          <w:szCs w:val="18"/>
          <w:bdr w:val="none" w:sz="0" w:space="0" w:color="auto" w:frame="1"/>
        </w:rPr>
        <w:t>included  to</w:t>
      </w:r>
      <w:proofErr w:type="gramEnd"/>
      <w:r>
        <w:rPr>
          <w:rStyle w:val="HTML"/>
          <w:rFonts w:ascii="Consolas" w:hAnsi="Consolas" w:cs="Consolas"/>
          <w:color w:val="333333"/>
          <w:sz w:val="18"/>
          <w:szCs w:val="18"/>
          <w:bdr w:val="none" w:sz="0" w:space="0" w:color="auto" w:frame="1"/>
        </w:rPr>
        <w:t xml:space="preserve">  indicate  where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the  page</w:t>
      </w:r>
      <w:proofErr w:type="gramEnd"/>
      <w:r>
        <w:rPr>
          <w:rStyle w:val="HTML"/>
          <w:rFonts w:ascii="Consolas" w:hAnsi="Consolas" w:cs="Consolas"/>
          <w:color w:val="333333"/>
          <w:sz w:val="18"/>
          <w:szCs w:val="18"/>
          <w:bdr w:val="none" w:sz="0" w:space="0" w:color="auto" w:frame="1"/>
        </w:rPr>
        <w:t xml:space="preserve">  number  should  be placed. The placeholder supports a limited subset of normal numerical placeholders, including specified width and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zero</w:t>
      </w:r>
      <w:proofErr w:type="gramEnd"/>
      <w:r>
        <w:rPr>
          <w:rStyle w:val="HTML"/>
          <w:rFonts w:ascii="Consolas" w:hAnsi="Consolas" w:cs="Consolas"/>
          <w:color w:val="333333"/>
          <w:sz w:val="18"/>
          <w:szCs w:val="18"/>
          <w:bdr w:val="none" w:sz="0" w:space="0" w:color="auto" w:frame="1"/>
        </w:rPr>
        <w:t xml:space="preserve"> padding.</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--page-filename does not contain a placeholder for the page number, the page number will be inserted directly before the file extension.  If</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the</w:t>
      </w:r>
      <w:proofErr w:type="gramEnd"/>
      <w:r>
        <w:rPr>
          <w:rStyle w:val="HTML"/>
          <w:rFonts w:ascii="Consolas" w:hAnsi="Consolas" w:cs="Consolas"/>
          <w:color w:val="333333"/>
          <w:sz w:val="18"/>
          <w:szCs w:val="18"/>
          <w:bdr w:val="none" w:sz="0" w:space="0" w:color="auto" w:frame="1"/>
        </w:rPr>
        <w:t xml:space="preserve"> filename does not have an extension, the page number will be placed at the end of the file name.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If  --</w:t>
      </w:r>
      <w:proofErr w:type="gramEnd"/>
      <w:r>
        <w:rPr>
          <w:rStyle w:val="HTML"/>
          <w:rFonts w:ascii="Consolas" w:hAnsi="Consolas" w:cs="Consolas"/>
          <w:color w:val="333333"/>
          <w:sz w:val="18"/>
          <w:szCs w:val="18"/>
          <w:bdr w:val="none" w:sz="0" w:space="0" w:color="auto" w:frame="1"/>
        </w:rPr>
        <w:t>page-filename  is not specified, &lt;input-filename&gt; will be used for the output filename, replacing the extension with .page and adding the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page</w:t>
      </w:r>
      <w:proofErr w:type="gramEnd"/>
      <w:r>
        <w:rPr>
          <w:rStyle w:val="HTML"/>
          <w:rFonts w:ascii="Consolas" w:hAnsi="Consolas" w:cs="Consolas"/>
          <w:color w:val="333333"/>
          <w:sz w:val="18"/>
          <w:szCs w:val="18"/>
          <w:bdr w:val="none" w:sz="0" w:space="0" w:color="auto" w:frame="1"/>
        </w:rPr>
        <w:t xml:space="preserve"> number directly before the extension.</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This switch is useful if you want pages to be loaded separately &amp; dynamically -- a supporting server might be necessary.</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Examples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--split-pages 1 foo.pdf</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Yields page files foo1.page, foo2.page, etc.</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--split-pages 1 foo.pdf </w:t>
      </w:r>
      <w:proofErr w:type="spellStart"/>
      <w:r>
        <w:rPr>
          <w:rStyle w:val="HTML"/>
          <w:rFonts w:ascii="Consolas" w:hAnsi="Consolas" w:cs="Consolas"/>
          <w:color w:val="333333"/>
          <w:sz w:val="18"/>
          <w:szCs w:val="18"/>
          <w:bdr w:val="none" w:sz="0" w:space="0" w:color="auto" w:frame="1"/>
        </w:rPr>
        <w:t>bar.baz</w:t>
      </w:r>
      <w:proofErr w:type="spellEnd"/>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Yields page files bar1.baz, bar2.baz, etc.</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--split-pages 1 foo.pdf </w:t>
      </w:r>
      <w:proofErr w:type="spellStart"/>
      <w:r>
        <w:rPr>
          <w:rStyle w:val="HTML"/>
          <w:rFonts w:ascii="Consolas" w:hAnsi="Consolas" w:cs="Consolas"/>
          <w:color w:val="333333"/>
          <w:sz w:val="18"/>
          <w:szCs w:val="18"/>
          <w:bdr w:val="none" w:sz="0" w:space="0" w:color="auto" w:frame="1"/>
        </w:rPr>
        <w:t>page%dbar.baz</w:t>
      </w:r>
      <w:proofErr w:type="spellEnd"/>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Yields page files page1bar.baz, page2bar.baz, etc.</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--split-pages 1 foo.pdf bar%03d.baz</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Yields page files bar001.baz, bar002.baz, etc.</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dest-dir</w:t>
      </w:r>
      <w:proofErr w:type="spellEnd"/>
      <w:r>
        <w:rPr>
          <w:rStyle w:val="HTML"/>
          <w:rFonts w:ascii="Consolas" w:hAnsi="Consolas" w:cs="Consolas"/>
          <w:color w:val="333333"/>
          <w:sz w:val="18"/>
          <w:szCs w:val="18"/>
          <w:bdr w:val="none" w:sz="0" w:space="0" w:color="auto" w:frame="1"/>
        </w:rPr>
        <w:t xml:space="preserve"> &lt;</w:t>
      </w:r>
      <w:proofErr w:type="spellStart"/>
      <w:r>
        <w:rPr>
          <w:rStyle w:val="HTML"/>
          <w:rFonts w:ascii="Consolas" w:hAnsi="Consolas" w:cs="Consolas"/>
          <w:color w:val="333333"/>
          <w:sz w:val="18"/>
          <w:szCs w:val="18"/>
          <w:bdr w:val="none" w:sz="0" w:space="0" w:color="auto" w:frame="1"/>
        </w:rPr>
        <w:t>dir</w:t>
      </w:r>
      <w:proofErr w:type="spellEnd"/>
      <w:r>
        <w:rPr>
          <w:rStyle w:val="HTML"/>
          <w:rFonts w:ascii="Consolas" w:hAnsi="Consolas" w:cs="Consolas"/>
          <w:color w:val="333333"/>
          <w:sz w:val="18"/>
          <w:szCs w:val="18"/>
          <w:bdr w:val="none" w:sz="0" w:space="0" w:color="auto" w:frame="1"/>
        </w:rPr>
        <w:t>&gt; (Default</w:t>
      </w:r>
      <w:proofErr w:type="gramStart"/>
      <w:r>
        <w:rPr>
          <w:rStyle w:val="HTML"/>
          <w:rFonts w:ascii="Consolas" w:hAnsi="Consolas" w:cs="Consolas"/>
          <w:color w:val="333333"/>
          <w:sz w:val="18"/>
          <w:szCs w:val="18"/>
          <w:bdr w:val="none" w:sz="0" w:space="0" w:color="auto" w:frame="1"/>
        </w:rPr>
        <w:t>: .)</w:t>
      </w:r>
      <w:proofErr w:type="gramEnd"/>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destination folder.</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css</w:t>
      </w:r>
      <w:proofErr w:type="spellEnd"/>
      <w:r>
        <w:rPr>
          <w:rStyle w:val="HTML"/>
          <w:rFonts w:ascii="Consolas" w:hAnsi="Consolas" w:cs="Consolas"/>
          <w:color w:val="333333"/>
          <w:sz w:val="18"/>
          <w:szCs w:val="18"/>
          <w:bdr w:val="none" w:sz="0" w:space="0" w:color="auto" w:frame="1"/>
        </w:rPr>
        <w:t>-filename &lt;filename&gt; (Default: &lt;none&gt;)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filename of the generated </w:t>
      </w:r>
      <w:proofErr w:type="spellStart"/>
      <w:r>
        <w:rPr>
          <w:rStyle w:val="HTML"/>
          <w:rFonts w:ascii="Consolas" w:hAnsi="Consolas" w:cs="Consolas"/>
          <w:color w:val="333333"/>
          <w:sz w:val="18"/>
          <w:szCs w:val="18"/>
          <w:bdr w:val="none" w:sz="0" w:space="0" w:color="auto" w:frame="1"/>
        </w:rPr>
        <w:t>css</w:t>
      </w:r>
      <w:proofErr w:type="spellEnd"/>
      <w:r>
        <w:rPr>
          <w:rStyle w:val="HTML"/>
          <w:rFonts w:ascii="Consolas" w:hAnsi="Consolas" w:cs="Consolas"/>
          <w:color w:val="333333"/>
          <w:sz w:val="18"/>
          <w:szCs w:val="18"/>
          <w:bdr w:val="none" w:sz="0" w:space="0" w:color="auto" w:frame="1"/>
        </w:rPr>
        <w:t xml:space="preserve"> file, if not embedded.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it's empty, the file name will be determined automatically.</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--page-filename &lt;filename&gt; (Default: &lt;none&gt;)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filename template for pages. This is only useful when --split-pages is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it's empty, a default one will be used, see description of --split-pages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--outline-filename &lt;filename&gt; (Default: &lt;none&gt;)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filename of the generated outline file, if not embedded.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it's empty, the file name will be determined automatically.</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--process-</w:t>
      </w:r>
      <w:proofErr w:type="spellStart"/>
      <w:r>
        <w:rPr>
          <w:rStyle w:val="HTML"/>
          <w:rFonts w:ascii="Consolas" w:hAnsi="Consolas" w:cs="Consolas"/>
          <w:color w:val="333333"/>
          <w:sz w:val="18"/>
          <w:szCs w:val="18"/>
          <w:bdr w:val="none" w:sz="0" w:space="0" w:color="auto" w:frame="1"/>
        </w:rPr>
        <w:t>nontext</w:t>
      </w:r>
      <w:proofErr w:type="spellEnd"/>
      <w:r>
        <w:rPr>
          <w:rStyle w:val="HTML"/>
          <w:rFonts w:ascii="Consolas" w:hAnsi="Consolas" w:cs="Consolas"/>
          <w:color w:val="333333"/>
          <w:sz w:val="18"/>
          <w:szCs w:val="18"/>
          <w:bdr w:val="none" w:sz="0" w:space="0" w:color="auto" w:frame="1"/>
        </w:rPr>
        <w:t xml:space="preserve">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Whether to process non-text objects (as images)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--process-outline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Whether to show outline in the generated HTML</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--printing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Enable printing support. Disabling this option may reduce the size of CSS.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--fallback &lt;0|1&gt; (</w:t>
      </w:r>
      <w:proofErr w:type="spellStart"/>
      <w:r>
        <w:rPr>
          <w:rStyle w:val="HTML"/>
          <w:rFonts w:ascii="Consolas" w:hAnsi="Consolas" w:cs="Consolas"/>
          <w:color w:val="333333"/>
          <w:sz w:val="18"/>
          <w:szCs w:val="18"/>
          <w:bdr w:val="none" w:sz="0" w:space="0" w:color="auto" w:frame="1"/>
        </w:rPr>
        <w:t>Deafult</w:t>
      </w:r>
      <w:proofErr w:type="spellEnd"/>
      <w:r>
        <w:rPr>
          <w:rStyle w:val="HTML"/>
          <w:rFonts w:ascii="Consolas" w:hAnsi="Consolas" w:cs="Consolas"/>
          <w:color w:val="333333"/>
          <w:sz w:val="18"/>
          <w:szCs w:val="18"/>
          <w:bdr w:val="none" w:sz="0" w:space="0" w:color="auto" w:frame="1"/>
        </w:rPr>
        <w: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Output in fallback mode, for better accuracy and browser compatibility, but the size becomes larger.</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Fonts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--embed-external-font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Specify whether the local matched fonts, for fonts not embedded in PDF, should be embedded into HTML.</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this switch is off, only font names are exported such that web browsers may try to find proper fonts themselves, and that might cause issues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about</w:t>
      </w:r>
      <w:proofErr w:type="gramEnd"/>
      <w:r>
        <w:rPr>
          <w:rStyle w:val="HTML"/>
          <w:rFonts w:ascii="Consolas" w:hAnsi="Consolas" w:cs="Consolas"/>
          <w:color w:val="333333"/>
          <w:sz w:val="18"/>
          <w:szCs w:val="18"/>
          <w:bdr w:val="none" w:sz="0" w:space="0" w:color="auto" w:frame="1"/>
        </w:rPr>
        <w:t xml:space="preserve"> incorrect font metrics.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--font-suffix &lt;suffix&gt; (Default: .</w:t>
      </w:r>
      <w:proofErr w:type="spellStart"/>
      <w:r>
        <w:rPr>
          <w:rStyle w:val="HTML"/>
          <w:rFonts w:ascii="Consolas" w:hAnsi="Consolas" w:cs="Consolas"/>
          <w:color w:val="333333"/>
          <w:sz w:val="18"/>
          <w:szCs w:val="18"/>
          <w:bdr w:val="none" w:sz="0" w:space="0" w:color="auto" w:frame="1"/>
        </w:rPr>
        <w:t>ttf</w:t>
      </w:r>
      <w:proofErr w:type="spellEnd"/>
      <w:r>
        <w:rPr>
          <w:rStyle w:val="HTML"/>
          <w:rFonts w:ascii="Consolas" w:hAnsi="Consolas" w:cs="Consolas"/>
          <w:color w:val="333333"/>
          <w:sz w:val="18"/>
          <w:szCs w:val="18"/>
          <w:bdr w:val="none" w:sz="0" w:space="0" w:color="auto" w:frame="1"/>
        </w:rPr>
        <w: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suffix of fonts extracted from the PDF file.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--decompose-ligature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Decompose ligatures. For example 'fi' -&gt; 'f''</w:t>
      </w:r>
      <w:proofErr w:type="spellStart"/>
      <w:r>
        <w:rPr>
          <w:rStyle w:val="HTML"/>
          <w:rFonts w:ascii="Consolas" w:hAnsi="Consolas" w:cs="Consolas"/>
          <w:color w:val="333333"/>
          <w:sz w:val="18"/>
          <w:szCs w:val="18"/>
          <w:bdr w:val="none" w:sz="0" w:space="0" w:color="auto" w:frame="1"/>
        </w:rPr>
        <w:t>i</w:t>
      </w:r>
      <w:proofErr w:type="spellEnd"/>
      <w:r>
        <w:rPr>
          <w:rStyle w:val="HTML"/>
          <w:rFonts w:ascii="Consolas" w:hAnsi="Consolas" w:cs="Consolas"/>
          <w:color w:val="333333"/>
          <w:sz w:val="18"/>
          <w:szCs w:val="18"/>
          <w:bdr w:val="none" w:sz="0" w:space="0" w:color="auto" w:frame="1"/>
        </w:rPr>
        <w: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--auto-hint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set to 1, hints will be generated for the fonts using </w:t>
      </w:r>
      <w:proofErr w:type="spellStart"/>
      <w:r>
        <w:rPr>
          <w:rStyle w:val="HTML"/>
          <w:rFonts w:ascii="Consolas" w:hAnsi="Consolas" w:cs="Consolas"/>
          <w:color w:val="333333"/>
          <w:sz w:val="18"/>
          <w:szCs w:val="18"/>
          <w:bdr w:val="none" w:sz="0" w:space="0" w:color="auto" w:frame="1"/>
        </w:rPr>
        <w:t>fontforge</w:t>
      </w:r>
      <w:proofErr w:type="spellEnd"/>
      <w:r>
        <w:rPr>
          <w:rStyle w:val="HTML"/>
          <w:rFonts w:ascii="Consolas" w:hAnsi="Consolas" w:cs="Consolas"/>
          <w:color w:val="333333"/>
          <w:sz w:val="18"/>
          <w:szCs w:val="18"/>
          <w:bdr w:val="none" w:sz="0" w:space="0" w:color="auto" w:frame="1"/>
        </w:rPr>
        <w: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This may be preceded by --external-hint-tool.</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--external-hint-tool &lt;tool&gt; (Default: &lt;none&gt;)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specified, the tool will be called in order to </w:t>
      </w:r>
      <w:proofErr w:type="gramStart"/>
      <w:r>
        <w:rPr>
          <w:rStyle w:val="HTML"/>
          <w:rFonts w:ascii="Consolas" w:hAnsi="Consolas" w:cs="Consolas"/>
          <w:color w:val="333333"/>
          <w:sz w:val="18"/>
          <w:szCs w:val="18"/>
          <w:bdr w:val="none" w:sz="0" w:space="0" w:color="auto" w:frame="1"/>
        </w:rPr>
        <w:t>enhanced</w:t>
      </w:r>
      <w:proofErr w:type="gramEnd"/>
      <w:r>
        <w:rPr>
          <w:rStyle w:val="HTML"/>
          <w:rFonts w:ascii="Consolas" w:hAnsi="Consolas" w:cs="Consolas"/>
          <w:color w:val="333333"/>
          <w:sz w:val="18"/>
          <w:szCs w:val="18"/>
          <w:bdr w:val="none" w:sz="0" w:space="0" w:color="auto" w:frame="1"/>
        </w:rPr>
        <w:t xml:space="preserve"> hinting for fonts, this will precede --auto-hint.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The tool will be called as '&lt;tool&gt; &lt;</w:t>
      </w:r>
      <w:proofErr w:type="spellStart"/>
      <w:r>
        <w:rPr>
          <w:rStyle w:val="HTML"/>
          <w:rFonts w:ascii="Consolas" w:hAnsi="Consolas" w:cs="Consolas"/>
          <w:color w:val="333333"/>
          <w:sz w:val="18"/>
          <w:szCs w:val="18"/>
          <w:bdr w:val="none" w:sz="0" w:space="0" w:color="auto" w:frame="1"/>
        </w:rPr>
        <w:t>in.suffix</w:t>
      </w:r>
      <w:proofErr w:type="spellEnd"/>
      <w:r>
        <w:rPr>
          <w:rStyle w:val="HTML"/>
          <w:rFonts w:ascii="Consolas" w:hAnsi="Consolas" w:cs="Consolas"/>
          <w:color w:val="333333"/>
          <w:sz w:val="18"/>
          <w:szCs w:val="18"/>
          <w:bdr w:val="none" w:sz="0" w:space="0" w:color="auto" w:frame="1"/>
        </w:rPr>
        <w:t>&gt; &lt;</w:t>
      </w:r>
      <w:proofErr w:type="spellStart"/>
      <w:r>
        <w:rPr>
          <w:rStyle w:val="HTML"/>
          <w:rFonts w:ascii="Consolas" w:hAnsi="Consolas" w:cs="Consolas"/>
          <w:color w:val="333333"/>
          <w:sz w:val="18"/>
          <w:szCs w:val="18"/>
          <w:bdr w:val="none" w:sz="0" w:space="0" w:color="auto" w:frame="1"/>
        </w:rPr>
        <w:t>out.suffix</w:t>
      </w:r>
      <w:proofErr w:type="spellEnd"/>
      <w:r>
        <w:rPr>
          <w:rStyle w:val="HTML"/>
          <w:rFonts w:ascii="Consolas" w:hAnsi="Consolas" w:cs="Consolas"/>
          <w:color w:val="333333"/>
          <w:sz w:val="18"/>
          <w:szCs w:val="18"/>
          <w:bdr w:val="none" w:sz="0" w:space="0" w:color="auto" w:frame="1"/>
        </w:rPr>
        <w:t>&gt;', where suffix will be the same as specified for --font-suffix.</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--stretch-narrow-glyph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set to 1, glyphs narrower than described in PDF will be stretched; otherwise space will be padded to the right of the glyphs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--squeeze-wide-glyph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set to 1, glyphs wider than described in PDF will be squeezed; otherwise it will be truncated.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Text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spellStart"/>
      <w:proofErr w:type="gramStart"/>
      <w:r>
        <w:rPr>
          <w:rStyle w:val="HTML"/>
          <w:rFonts w:ascii="Consolas" w:hAnsi="Consolas" w:cs="Consolas"/>
          <w:color w:val="333333"/>
          <w:sz w:val="18"/>
          <w:szCs w:val="18"/>
          <w:bdr w:val="none" w:sz="0" w:space="0" w:color="auto" w:frame="1"/>
        </w:rPr>
        <w:t>heps</w:t>
      </w:r>
      <w:proofErr w:type="spellEnd"/>
      <w:proofErr w:type="gramEnd"/>
      <w:r>
        <w:rPr>
          <w:rStyle w:val="HTML"/>
          <w:rFonts w:ascii="Consolas" w:hAnsi="Consolas" w:cs="Consolas"/>
          <w:color w:val="333333"/>
          <w:sz w:val="18"/>
          <w:szCs w:val="18"/>
          <w:bdr w:val="none" w:sz="0" w:space="0" w:color="auto" w:frame="1"/>
        </w:rPr>
        <w:t xml:space="preserve"> &lt;</w:t>
      </w:r>
      <w:proofErr w:type="spellStart"/>
      <w:r>
        <w:rPr>
          <w:rStyle w:val="HTML"/>
          <w:rFonts w:ascii="Consolas" w:hAnsi="Consolas" w:cs="Consolas"/>
          <w:color w:val="333333"/>
          <w:sz w:val="18"/>
          <w:szCs w:val="18"/>
          <w:bdr w:val="none" w:sz="0" w:space="0" w:color="auto" w:frame="1"/>
        </w:rPr>
        <w:t>len</w:t>
      </w:r>
      <w:proofErr w:type="spellEnd"/>
      <w:r>
        <w:rPr>
          <w:rStyle w:val="HTML"/>
          <w:rFonts w:ascii="Consolas" w:hAnsi="Consolas" w:cs="Consolas"/>
          <w:color w:val="333333"/>
          <w:sz w:val="18"/>
          <w:szCs w:val="18"/>
          <w:bdr w:val="none" w:sz="0" w:space="0" w:color="auto" w:frame="1"/>
        </w:rPr>
        <w:t>&gt;, --</w:t>
      </w:r>
      <w:proofErr w:type="spellStart"/>
      <w:r>
        <w:rPr>
          <w:rStyle w:val="HTML"/>
          <w:rFonts w:ascii="Consolas" w:hAnsi="Consolas" w:cs="Consolas"/>
          <w:color w:val="333333"/>
          <w:sz w:val="18"/>
          <w:szCs w:val="18"/>
          <w:bdr w:val="none" w:sz="0" w:space="0" w:color="auto" w:frame="1"/>
        </w:rPr>
        <w:t>veps</w:t>
      </w:r>
      <w:proofErr w:type="spellEnd"/>
      <w:r>
        <w:rPr>
          <w:rStyle w:val="HTML"/>
          <w:rFonts w:ascii="Consolas" w:hAnsi="Consolas" w:cs="Consolas"/>
          <w:color w:val="333333"/>
          <w:sz w:val="18"/>
          <w:szCs w:val="18"/>
          <w:bdr w:val="none" w:sz="0" w:space="0" w:color="auto" w:frame="1"/>
        </w:rPr>
        <w:t xml:space="preserve"> &lt;</w:t>
      </w:r>
      <w:proofErr w:type="spellStart"/>
      <w:r>
        <w:rPr>
          <w:rStyle w:val="HTML"/>
          <w:rFonts w:ascii="Consolas" w:hAnsi="Consolas" w:cs="Consolas"/>
          <w:color w:val="333333"/>
          <w:sz w:val="18"/>
          <w:szCs w:val="18"/>
          <w:bdr w:val="none" w:sz="0" w:space="0" w:color="auto" w:frame="1"/>
        </w:rPr>
        <w:t>len</w:t>
      </w:r>
      <w:proofErr w:type="spellEnd"/>
      <w:r>
        <w:rPr>
          <w:rStyle w:val="HTML"/>
          <w:rFonts w:ascii="Consolas" w:hAnsi="Consolas" w:cs="Consolas"/>
          <w:color w:val="333333"/>
          <w:sz w:val="18"/>
          <w:szCs w:val="18"/>
          <w:bdr w:val="none" w:sz="0" w:space="0" w:color="auto" w:frame="1"/>
        </w:rPr>
        <w:t>&gt;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maximum tolerable horizontal/vertical offset (in pixels).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pdf2htmlEX</w:t>
      </w:r>
      <w:proofErr w:type="gramEnd"/>
      <w:r>
        <w:rPr>
          <w:rStyle w:val="HTML"/>
          <w:rFonts w:ascii="Consolas" w:hAnsi="Consolas" w:cs="Consolas"/>
          <w:color w:val="333333"/>
          <w:sz w:val="18"/>
          <w:szCs w:val="18"/>
          <w:bdr w:val="none" w:sz="0" w:space="0" w:color="auto" w:frame="1"/>
        </w:rPr>
        <w:t xml:space="preserve"> would try to optimize the generated HTML file moving Text within this distance.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--space-threshold &lt;ratio&gt; (Default: 0.125)</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pdf2htmlEX  would</w:t>
      </w:r>
      <w:proofErr w:type="gramEnd"/>
      <w:r>
        <w:rPr>
          <w:rStyle w:val="HTML"/>
          <w:rFonts w:ascii="Consolas" w:hAnsi="Consolas" w:cs="Consolas"/>
          <w:color w:val="333333"/>
          <w:sz w:val="18"/>
          <w:szCs w:val="18"/>
          <w:bdr w:val="none" w:sz="0" w:space="0" w:color="auto" w:frame="1"/>
        </w:rPr>
        <w:t xml:space="preserve">  insert  a  whitespace  character  ' ' if the distance between two consecutive letters in the same line is wider than ratio *</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font_size</w:t>
      </w:r>
      <w:proofErr w:type="spellEnd"/>
      <w:r>
        <w:rPr>
          <w:rStyle w:val="HTML"/>
          <w:rFonts w:ascii="Consolas" w:hAnsi="Consolas" w:cs="Consolas"/>
          <w:color w:val="333333"/>
          <w:sz w:val="18"/>
          <w:szCs w:val="18"/>
          <w:bdr w:val="none" w:sz="0" w:space="0" w:color="auto" w:frame="1"/>
        </w:rPr>
        <w: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--font-size-multiplier &lt;ratio&gt; (Default: 4.0)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Many web browsers limit the minimum font size, and many would round the given font size, which results in incorrect rendering.</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a ratio greater than 1 would resolve this issue, however it might freeze some browsers.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For some versions of Firefox, however, there will be a problem when the font size is too large, in which case a smaller value should </w:t>
      </w:r>
      <w:proofErr w:type="gramStart"/>
      <w:r>
        <w:rPr>
          <w:rStyle w:val="HTML"/>
          <w:rFonts w:ascii="Consolas" w:hAnsi="Consolas" w:cs="Consolas"/>
          <w:color w:val="333333"/>
          <w:sz w:val="18"/>
          <w:szCs w:val="18"/>
          <w:bdr w:val="none" w:sz="0" w:space="0" w:color="auto" w:frame="1"/>
        </w:rPr>
        <w:t xml:space="preserve">be  </w:t>
      </w:r>
      <w:proofErr w:type="spellStart"/>
      <w:r>
        <w:rPr>
          <w:rStyle w:val="HTML"/>
          <w:rFonts w:ascii="Consolas" w:hAnsi="Consolas" w:cs="Consolas"/>
          <w:color w:val="333333"/>
          <w:sz w:val="18"/>
          <w:szCs w:val="18"/>
          <w:bdr w:val="none" w:sz="0" w:space="0" w:color="auto" w:frame="1"/>
        </w:rPr>
        <w:t>speci</w:t>
      </w:r>
      <w:proofErr w:type="spellEnd"/>
      <w:proofErr w:type="gramEnd"/>
      <w:r>
        <w:rPr>
          <w:rStyle w:val="HTML"/>
          <w:rFonts w:ascii="Consolas" w:hAnsi="Consolas" w:cs="Consolas"/>
          <w:color w:val="333333"/>
          <w:sz w:val="18"/>
          <w:szCs w:val="18"/>
          <w:bdr w:val="none" w:sz="0" w:space="0" w:color="auto" w:frame="1"/>
        </w:rPr>
        <w: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spellStart"/>
      <w:proofErr w:type="gramStart"/>
      <w:r>
        <w:rPr>
          <w:rStyle w:val="HTML"/>
          <w:rFonts w:ascii="Consolas" w:hAnsi="Consolas" w:cs="Consolas"/>
          <w:color w:val="333333"/>
          <w:sz w:val="18"/>
          <w:szCs w:val="18"/>
          <w:bdr w:val="none" w:sz="0" w:space="0" w:color="auto" w:frame="1"/>
        </w:rPr>
        <w:t>fied</w:t>
      </w:r>
      <w:proofErr w:type="spellEnd"/>
      <w:proofErr w:type="gramEnd"/>
      <w:r>
        <w:rPr>
          <w:rStyle w:val="HTML"/>
          <w:rFonts w:ascii="Consolas" w:hAnsi="Consolas" w:cs="Consolas"/>
          <w:color w:val="333333"/>
          <w:sz w:val="18"/>
          <w:szCs w:val="18"/>
          <w:bdr w:val="none" w:sz="0" w:space="0" w:color="auto" w:frame="1"/>
        </w:rPr>
        <w:t xml:space="preserve"> here.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--space-as-offset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set to 1, space characters will be treated as offsets, which allows a better optimization.</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For PDF files with bad encodings, turning on this option may cause losing characters.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tounicode</w:t>
      </w:r>
      <w:proofErr w:type="spellEnd"/>
      <w:r>
        <w:rPr>
          <w:rStyle w:val="HTML"/>
          <w:rFonts w:ascii="Consolas" w:hAnsi="Consolas" w:cs="Consolas"/>
          <w:color w:val="333333"/>
          <w:sz w:val="18"/>
          <w:szCs w:val="18"/>
          <w:bdr w:val="none" w:sz="0" w:space="0" w:color="auto" w:frame="1"/>
        </w:rPr>
        <w:t xml:space="preserve"> &lt;-1|0|1&gt;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A </w:t>
      </w:r>
      <w:proofErr w:type="spellStart"/>
      <w:r>
        <w:rPr>
          <w:rStyle w:val="HTML"/>
          <w:rFonts w:ascii="Consolas" w:hAnsi="Consolas" w:cs="Consolas"/>
          <w:color w:val="333333"/>
          <w:sz w:val="18"/>
          <w:szCs w:val="18"/>
          <w:bdr w:val="none" w:sz="0" w:space="0" w:color="auto" w:frame="1"/>
        </w:rPr>
        <w:t>ToUnicode</w:t>
      </w:r>
      <w:proofErr w:type="spellEnd"/>
      <w:r>
        <w:rPr>
          <w:rStyle w:val="HTML"/>
          <w:rFonts w:ascii="Consolas" w:hAnsi="Consolas" w:cs="Consolas"/>
          <w:color w:val="333333"/>
          <w:sz w:val="18"/>
          <w:szCs w:val="18"/>
          <w:bdr w:val="none" w:sz="0" w:space="0" w:color="auto" w:frame="1"/>
        </w:rPr>
        <w:t xml:space="preserve"> map may be provided for each font in PDF which indicates the 'meaning' of the characters. However often there is better "</w:t>
      </w:r>
      <w:proofErr w:type="spellStart"/>
      <w:r>
        <w:rPr>
          <w:rStyle w:val="HTML"/>
          <w:rFonts w:ascii="Consolas" w:hAnsi="Consolas" w:cs="Consolas"/>
          <w:color w:val="333333"/>
          <w:sz w:val="18"/>
          <w:szCs w:val="18"/>
          <w:bdr w:val="none" w:sz="0" w:space="0" w:color="auto" w:frame="1"/>
        </w:rPr>
        <w:t>ToUnicode</w:t>
      </w:r>
      <w:proofErr w:type="spellEnd"/>
      <w:r>
        <w:rPr>
          <w:rStyle w:val="HTML"/>
          <w:rFonts w:ascii="Consolas" w:hAnsi="Consolas" w:cs="Consolas"/>
          <w:color w:val="333333"/>
          <w:sz w:val="18"/>
          <w:szCs w:val="18"/>
          <w:bdr w:val="none" w:sz="0" w:space="0" w:color="auto" w:frame="1"/>
        </w:rPr>
        <w: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info</w:t>
      </w:r>
      <w:proofErr w:type="gramEnd"/>
      <w:r>
        <w:rPr>
          <w:rStyle w:val="HTML"/>
          <w:rFonts w:ascii="Consolas" w:hAnsi="Consolas" w:cs="Consolas"/>
          <w:color w:val="333333"/>
          <w:sz w:val="18"/>
          <w:szCs w:val="18"/>
          <w:bdr w:val="none" w:sz="0" w:space="0" w:color="auto" w:frame="1"/>
        </w:rPr>
        <w:t xml:space="preserve"> in Type 0/1 fonts, and sometimes the </w:t>
      </w:r>
      <w:proofErr w:type="spellStart"/>
      <w:r>
        <w:rPr>
          <w:rStyle w:val="HTML"/>
          <w:rFonts w:ascii="Consolas" w:hAnsi="Consolas" w:cs="Consolas"/>
          <w:color w:val="333333"/>
          <w:sz w:val="18"/>
          <w:szCs w:val="18"/>
          <w:bdr w:val="none" w:sz="0" w:space="0" w:color="auto" w:frame="1"/>
        </w:rPr>
        <w:t>ToUnicode</w:t>
      </w:r>
      <w:proofErr w:type="spellEnd"/>
      <w:r>
        <w:rPr>
          <w:rStyle w:val="HTML"/>
          <w:rFonts w:ascii="Consolas" w:hAnsi="Consolas" w:cs="Consolas"/>
          <w:color w:val="333333"/>
          <w:sz w:val="18"/>
          <w:szCs w:val="18"/>
          <w:bdr w:val="none" w:sz="0" w:space="0" w:color="auto" w:frame="1"/>
        </w:rPr>
        <w:t xml:space="preserve"> map provided is wrong.  If this value is set to 1, the </w:t>
      </w:r>
      <w:proofErr w:type="spellStart"/>
      <w:r>
        <w:rPr>
          <w:rStyle w:val="HTML"/>
          <w:rFonts w:ascii="Consolas" w:hAnsi="Consolas" w:cs="Consolas"/>
          <w:color w:val="333333"/>
          <w:sz w:val="18"/>
          <w:szCs w:val="18"/>
          <w:bdr w:val="none" w:sz="0" w:space="0" w:color="auto" w:frame="1"/>
        </w:rPr>
        <w:t>ToUnicode</w:t>
      </w:r>
      <w:proofErr w:type="spellEnd"/>
      <w:r>
        <w:rPr>
          <w:rStyle w:val="HTML"/>
          <w:rFonts w:ascii="Consolas" w:hAnsi="Consolas" w:cs="Consolas"/>
          <w:color w:val="333333"/>
          <w:sz w:val="18"/>
          <w:szCs w:val="18"/>
          <w:bdr w:val="none" w:sz="0" w:space="0" w:color="auto" w:frame="1"/>
        </w:rPr>
        <w:t xml:space="preserve"> Map is always applied</w:t>
      </w:r>
      <w:proofErr w:type="gramStart"/>
      <w:r>
        <w:rPr>
          <w:rStyle w:val="HTML"/>
          <w:rFonts w:ascii="Consolas" w:hAnsi="Consolas" w:cs="Consolas"/>
          <w:color w:val="333333"/>
          <w:sz w:val="18"/>
          <w:szCs w:val="18"/>
          <w:bdr w:val="none" w:sz="0" w:space="0" w:color="auto" w:frame="1"/>
        </w:rPr>
        <w:t>,  if</w:t>
      </w:r>
      <w:proofErr w:type="gramEnd"/>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provided</w:t>
      </w:r>
      <w:proofErr w:type="gramEnd"/>
      <w:r>
        <w:rPr>
          <w:rStyle w:val="HTML"/>
          <w:rFonts w:ascii="Consolas" w:hAnsi="Consolas" w:cs="Consolas"/>
          <w:color w:val="333333"/>
          <w:sz w:val="18"/>
          <w:szCs w:val="18"/>
          <w:bdr w:val="none" w:sz="0" w:space="0" w:color="auto" w:frame="1"/>
        </w:rPr>
        <w:t xml:space="preserve"> in PDF, and characters may not render correctly in HTML if there are collisions.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If  set</w:t>
      </w:r>
      <w:proofErr w:type="gramEnd"/>
      <w:r>
        <w:rPr>
          <w:rStyle w:val="HTML"/>
          <w:rFonts w:ascii="Consolas" w:hAnsi="Consolas" w:cs="Consolas"/>
          <w:color w:val="333333"/>
          <w:sz w:val="18"/>
          <w:szCs w:val="18"/>
          <w:bdr w:val="none" w:sz="0" w:space="0" w:color="auto" w:frame="1"/>
        </w:rPr>
        <w:t xml:space="preserve"> to -1, a customized map is used such that rendering will be correct in HTML (visually the same), but you may not get correct characters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by</w:t>
      </w:r>
      <w:proofErr w:type="gramEnd"/>
      <w:r>
        <w:rPr>
          <w:rStyle w:val="HTML"/>
          <w:rFonts w:ascii="Consolas" w:hAnsi="Consolas" w:cs="Consolas"/>
          <w:color w:val="333333"/>
          <w:sz w:val="18"/>
          <w:szCs w:val="18"/>
          <w:bdr w:val="none" w:sz="0" w:space="0" w:color="auto" w:frame="1"/>
        </w:rPr>
        <w:t xml:space="preserve"> select &amp; copy &amp; paste.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set to 0, pdf2htmlEX would try its best to balance the two methods above.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--optimize-text &lt;0|1&gt; (</w:t>
      </w:r>
      <w:proofErr w:type="spellStart"/>
      <w:r>
        <w:rPr>
          <w:rStyle w:val="HTML"/>
          <w:rFonts w:ascii="Consolas" w:hAnsi="Consolas" w:cs="Consolas"/>
          <w:color w:val="333333"/>
          <w:sz w:val="18"/>
          <w:szCs w:val="18"/>
          <w:bdr w:val="none" w:sz="0" w:space="0" w:color="auto" w:frame="1"/>
        </w:rPr>
        <w:t>Deafult</w:t>
      </w:r>
      <w:proofErr w:type="spellEnd"/>
      <w:r>
        <w:rPr>
          <w:rStyle w:val="HTML"/>
          <w:rFonts w:ascii="Consolas" w:hAnsi="Consolas" w:cs="Consolas"/>
          <w:color w:val="333333"/>
          <w:sz w:val="18"/>
          <w:szCs w:val="18"/>
          <w:bdr w:val="none" w:sz="0" w:space="0" w:color="auto" w:frame="1"/>
        </w:rPr>
        <w: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set to 1, pdf2htmlEX will try to reduce the number of HTML elements used for text. Turn it off if anything goes wrong.</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PDF Protection</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o</w:t>
      </w:r>
      <w:proofErr w:type="gramEnd"/>
      <w:r>
        <w:rPr>
          <w:rStyle w:val="HTML"/>
          <w:rFonts w:ascii="Consolas" w:hAnsi="Consolas" w:cs="Consolas"/>
          <w:color w:val="333333"/>
          <w:sz w:val="18"/>
          <w:szCs w:val="18"/>
          <w:bdr w:val="none" w:sz="0" w:space="0" w:color="auto" w:frame="1"/>
        </w:rPr>
        <w:t>, --owner-password &lt;password&gt;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owner password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u</w:t>
      </w:r>
      <w:proofErr w:type="gramEnd"/>
      <w:r>
        <w:rPr>
          <w:rStyle w:val="HTML"/>
          <w:rFonts w:ascii="Consolas" w:hAnsi="Consolas" w:cs="Consolas"/>
          <w:color w:val="333333"/>
          <w:sz w:val="18"/>
          <w:szCs w:val="18"/>
          <w:bdr w:val="none" w:sz="0" w:space="0" w:color="auto" w:frame="1"/>
        </w:rPr>
        <w:t>, --user-password &lt;password&gt;</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user password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--no-</w:t>
      </w:r>
      <w:proofErr w:type="spellStart"/>
      <w:r>
        <w:rPr>
          <w:rStyle w:val="HTML"/>
          <w:rFonts w:ascii="Consolas" w:hAnsi="Consolas" w:cs="Consolas"/>
          <w:color w:val="333333"/>
          <w:sz w:val="18"/>
          <w:szCs w:val="18"/>
          <w:bdr w:val="none" w:sz="0" w:space="0" w:color="auto" w:frame="1"/>
        </w:rPr>
        <w:t>drm</w:t>
      </w:r>
      <w:proofErr w:type="spellEnd"/>
      <w:r>
        <w:rPr>
          <w:rStyle w:val="HTML"/>
          <w:rFonts w:ascii="Consolas" w:hAnsi="Consolas" w:cs="Consolas"/>
          <w:color w:val="333333"/>
          <w:sz w:val="18"/>
          <w:szCs w:val="18"/>
          <w:bdr w:val="none" w:sz="0" w:space="0" w:color="auto" w:frame="1"/>
        </w:rPr>
        <w:t xml:space="preserve">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Override document DRM settings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Misc.</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--clean-</w:t>
      </w:r>
      <w:proofErr w:type="spellStart"/>
      <w:r>
        <w:rPr>
          <w:rStyle w:val="HTML"/>
          <w:rFonts w:ascii="Consolas" w:hAnsi="Consolas" w:cs="Consolas"/>
          <w:color w:val="333333"/>
          <w:sz w:val="18"/>
          <w:szCs w:val="18"/>
          <w:bdr w:val="none" w:sz="0" w:space="0" w:color="auto" w:frame="1"/>
        </w:rPr>
        <w:t>tmp</w:t>
      </w:r>
      <w:proofErr w:type="spellEnd"/>
      <w:r>
        <w:rPr>
          <w:rStyle w:val="HTML"/>
          <w:rFonts w:ascii="Consolas" w:hAnsi="Consolas" w:cs="Consolas"/>
          <w:color w:val="333333"/>
          <w:sz w:val="18"/>
          <w:szCs w:val="18"/>
          <w:bdr w:val="none" w:sz="0" w:space="0" w:color="auto" w:frame="1"/>
        </w:rPr>
        <w:t xml:space="preserve"> &lt;0|1&gt; (Default: 1)</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If switched off, intermediate files won't be cleaned in the end.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--data-</w:t>
      </w:r>
      <w:proofErr w:type="spellStart"/>
      <w:r>
        <w:rPr>
          <w:rStyle w:val="HTML"/>
          <w:rFonts w:ascii="Consolas" w:hAnsi="Consolas" w:cs="Consolas"/>
          <w:color w:val="333333"/>
          <w:sz w:val="18"/>
          <w:szCs w:val="18"/>
          <w:bdr w:val="none" w:sz="0" w:space="0" w:color="auto" w:frame="1"/>
        </w:rPr>
        <w:t>dir</w:t>
      </w:r>
      <w:proofErr w:type="spellEnd"/>
      <w:r>
        <w:rPr>
          <w:rStyle w:val="HTML"/>
          <w:rFonts w:ascii="Consolas" w:hAnsi="Consolas" w:cs="Consolas"/>
          <w:color w:val="333333"/>
          <w:sz w:val="18"/>
          <w:szCs w:val="18"/>
          <w:bdr w:val="none" w:sz="0" w:space="0" w:color="auto" w:frame="1"/>
        </w:rPr>
        <w:t xml:space="preserve"> &lt;</w:t>
      </w:r>
      <w:proofErr w:type="spellStart"/>
      <w:r>
        <w:rPr>
          <w:rStyle w:val="HTML"/>
          <w:rFonts w:ascii="Consolas" w:hAnsi="Consolas" w:cs="Consolas"/>
          <w:color w:val="333333"/>
          <w:sz w:val="18"/>
          <w:szCs w:val="18"/>
          <w:bdr w:val="none" w:sz="0" w:space="0" w:color="auto" w:frame="1"/>
        </w:rPr>
        <w:t>dir</w:t>
      </w:r>
      <w:proofErr w:type="spellEnd"/>
      <w:r>
        <w:rPr>
          <w:rStyle w:val="HTML"/>
          <w:rFonts w:ascii="Consolas" w:hAnsi="Consolas" w:cs="Consolas"/>
          <w:color w:val="333333"/>
          <w:sz w:val="18"/>
          <w:szCs w:val="18"/>
          <w:bdr w:val="none" w:sz="0" w:space="0" w:color="auto" w:frame="1"/>
        </w:rPr>
        <w:t>&gt; (Default: /</w:t>
      </w:r>
      <w:proofErr w:type="spellStart"/>
      <w:r>
        <w:rPr>
          <w:rStyle w:val="HTML"/>
          <w:rFonts w:ascii="Consolas" w:hAnsi="Consolas" w:cs="Consolas"/>
          <w:color w:val="333333"/>
          <w:sz w:val="18"/>
          <w:szCs w:val="18"/>
          <w:bdr w:val="none" w:sz="0" w:space="0" w:color="auto" w:frame="1"/>
        </w:rPr>
        <w:t>usr</w:t>
      </w:r>
      <w:proofErr w:type="spellEnd"/>
      <w:r>
        <w:rPr>
          <w:rStyle w:val="HTML"/>
          <w:rFonts w:ascii="Consolas" w:hAnsi="Consolas" w:cs="Consolas"/>
          <w:color w:val="333333"/>
          <w:sz w:val="18"/>
          <w:szCs w:val="18"/>
          <w:bdr w:val="none" w:sz="0" w:space="0" w:color="auto" w:frame="1"/>
        </w:rPr>
        <w:t>/share/pdf2htmlEX)</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Specify the folder holding the manifest and other files (see below for the manifest file</w:t>
      </w:r>
      <w:proofErr w:type="gramStart"/>
      <w:r>
        <w:rPr>
          <w:rStyle w:val="HTML"/>
          <w:rFonts w:ascii="Consolas" w:hAnsi="Consolas" w:cs="Consolas"/>
          <w:color w:val="333333"/>
          <w:sz w:val="18"/>
          <w:szCs w:val="18"/>
          <w:bdr w:val="none" w:sz="0" w:space="0" w:color="auto" w:frame="1"/>
        </w:rPr>
        <w:t>)`</w:t>
      </w:r>
      <w:proofErr w:type="gramEnd"/>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spellStart"/>
      <w:r>
        <w:rPr>
          <w:rStyle w:val="HTML"/>
          <w:rFonts w:ascii="Consolas" w:hAnsi="Consolas" w:cs="Consolas"/>
          <w:color w:val="333333"/>
          <w:sz w:val="18"/>
          <w:szCs w:val="18"/>
          <w:bdr w:val="none" w:sz="0" w:space="0" w:color="auto" w:frame="1"/>
        </w:rPr>
        <w:t>css</w:t>
      </w:r>
      <w:proofErr w:type="spellEnd"/>
      <w:r>
        <w:rPr>
          <w:rStyle w:val="HTML"/>
          <w:rFonts w:ascii="Consolas" w:hAnsi="Consolas" w:cs="Consolas"/>
          <w:color w:val="333333"/>
          <w:sz w:val="18"/>
          <w:szCs w:val="18"/>
          <w:bdr w:val="none" w:sz="0" w:space="0" w:color="auto" w:frame="1"/>
        </w:rPr>
        <w:t>-draw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Experimental and unsupported CSS drawing</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--debug &lt;0|1&gt; (Default: 0)</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Print debug information.</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Meta</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t>
      </w:r>
      <w:proofErr w:type="gramStart"/>
      <w:r>
        <w:rPr>
          <w:rStyle w:val="HTML"/>
          <w:rFonts w:ascii="Consolas" w:hAnsi="Consolas" w:cs="Consolas"/>
          <w:color w:val="333333"/>
          <w:sz w:val="18"/>
          <w:szCs w:val="18"/>
          <w:bdr w:val="none" w:sz="0" w:space="0" w:color="auto" w:frame="1"/>
        </w:rPr>
        <w:t>v</w:t>
      </w:r>
      <w:proofErr w:type="gramEnd"/>
      <w:r>
        <w:rPr>
          <w:rStyle w:val="HTML"/>
          <w:rFonts w:ascii="Consolas" w:hAnsi="Consolas" w:cs="Consolas"/>
          <w:color w:val="333333"/>
          <w:sz w:val="18"/>
          <w:szCs w:val="18"/>
          <w:bdr w:val="none" w:sz="0" w:space="0" w:color="auto" w:frame="1"/>
        </w:rPr>
        <w:t>, --version</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Print copyright and version info</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--help Print usage information</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MANIFEST and DATA-DIR</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When split-pages is 0, the manifest file describes how the final html page should be generated.</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By default, pdf2htmlEX will use the manifest in the default data-</w:t>
      </w:r>
      <w:proofErr w:type="spellStart"/>
      <w:r>
        <w:rPr>
          <w:rStyle w:val="HTML"/>
          <w:rFonts w:ascii="Consolas" w:hAnsi="Consolas" w:cs="Consolas"/>
          <w:color w:val="333333"/>
          <w:sz w:val="18"/>
          <w:szCs w:val="18"/>
          <w:bdr w:val="none" w:sz="0" w:space="0" w:color="auto" w:frame="1"/>
        </w:rPr>
        <w:t>dir</w:t>
      </w:r>
      <w:proofErr w:type="spellEnd"/>
      <w:r>
        <w:rPr>
          <w:rStyle w:val="HTML"/>
          <w:rFonts w:ascii="Consolas" w:hAnsi="Consolas" w:cs="Consolas"/>
          <w:color w:val="333333"/>
          <w:sz w:val="18"/>
          <w:szCs w:val="18"/>
          <w:bdr w:val="none" w:sz="0" w:space="0" w:color="auto" w:frame="1"/>
        </w:rPr>
        <w:t xml:space="preserve"> (run `pdf2htmlEX -v` to check), which gives a simple demo of its syntax.</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lastRenderedPageBreak/>
        <w:t xml:space="preserve">       You can modify the default one, or you can create a new one and specify the correct data-</w:t>
      </w:r>
      <w:proofErr w:type="spellStart"/>
      <w:r>
        <w:rPr>
          <w:rStyle w:val="HTML"/>
          <w:rFonts w:ascii="Consolas" w:hAnsi="Consolas" w:cs="Consolas"/>
          <w:color w:val="333333"/>
          <w:sz w:val="18"/>
          <w:szCs w:val="18"/>
          <w:bdr w:val="none" w:sz="0" w:space="0" w:color="auto" w:frame="1"/>
        </w:rPr>
        <w:t>dir</w:t>
      </w:r>
      <w:proofErr w:type="spellEnd"/>
      <w:r>
        <w:rPr>
          <w:rStyle w:val="HTML"/>
          <w:rFonts w:ascii="Consolas" w:hAnsi="Consolas" w:cs="Consolas"/>
          <w:color w:val="333333"/>
          <w:sz w:val="18"/>
          <w:szCs w:val="18"/>
          <w:bdr w:val="none" w:sz="0" w:space="0" w:color="auto" w:frame="1"/>
        </w:rPr>
        <w:t xml:space="preserve"> in the command line.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When single-html is 1, all files referred by the manifest must be located in the data-dir.</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EXAMPLE</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/path/to/file.pdf</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Convert file.pdf into file.html</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--clean-</w:t>
      </w:r>
      <w:proofErr w:type="spellStart"/>
      <w:r>
        <w:rPr>
          <w:rStyle w:val="HTML"/>
          <w:rFonts w:ascii="Consolas" w:hAnsi="Consolas" w:cs="Consolas"/>
          <w:color w:val="333333"/>
          <w:sz w:val="18"/>
          <w:szCs w:val="18"/>
          <w:bdr w:val="none" w:sz="0" w:space="0" w:color="auto" w:frame="1"/>
        </w:rPr>
        <w:t>tmp</w:t>
      </w:r>
      <w:proofErr w:type="spellEnd"/>
      <w:r>
        <w:rPr>
          <w:rStyle w:val="HTML"/>
          <w:rFonts w:ascii="Consolas" w:hAnsi="Consolas" w:cs="Consolas"/>
          <w:color w:val="333333"/>
          <w:sz w:val="18"/>
          <w:szCs w:val="18"/>
          <w:bdr w:val="none" w:sz="0" w:space="0" w:color="auto" w:frame="1"/>
        </w:rPr>
        <w:t xml:space="preserve"> 0 --debug 1 /path/to/file.pdf</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Convert file.pdf and leave all intermediate files.</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pdf2htmlEX --</w:t>
      </w:r>
      <w:proofErr w:type="spellStart"/>
      <w:r>
        <w:rPr>
          <w:rStyle w:val="HTML"/>
          <w:rFonts w:ascii="Consolas" w:hAnsi="Consolas" w:cs="Consolas"/>
          <w:color w:val="333333"/>
          <w:sz w:val="18"/>
          <w:szCs w:val="18"/>
          <w:bdr w:val="none" w:sz="0" w:space="0" w:color="auto" w:frame="1"/>
        </w:rPr>
        <w:t>dest-dir</w:t>
      </w:r>
      <w:proofErr w:type="spellEnd"/>
      <w:r>
        <w:rPr>
          <w:rStyle w:val="HTML"/>
          <w:rFonts w:ascii="Consolas" w:hAnsi="Consolas" w:cs="Consolas"/>
          <w:color w:val="333333"/>
          <w:sz w:val="18"/>
          <w:szCs w:val="18"/>
          <w:bdr w:val="none" w:sz="0" w:space="0" w:color="auto" w:frame="1"/>
        </w:rPr>
        <w:t xml:space="preserve"> out --single-html 0 /path/to/file.pdf</w:t>
      </w:r>
    </w:p>
    <w:p w:rsidR="00415EA1" w:rsidRDefault="00415EA1" w:rsidP="00415EA1">
      <w:pPr>
        <w:pStyle w:val="HTML0"/>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
          <w:rFonts w:ascii="Consolas" w:hAnsi="Consolas" w:cs="Consolas"/>
          <w:color w:val="333333"/>
          <w:sz w:val="18"/>
          <w:szCs w:val="18"/>
          <w:bdr w:val="none" w:sz="0" w:space="0" w:color="auto" w:frame="1"/>
        </w:rPr>
      </w:pPr>
      <w:r>
        <w:rPr>
          <w:rStyle w:val="HTML"/>
          <w:rFonts w:ascii="Consolas" w:hAnsi="Consolas" w:cs="Consolas"/>
          <w:color w:val="333333"/>
          <w:sz w:val="18"/>
          <w:szCs w:val="18"/>
          <w:bdr w:val="none" w:sz="0" w:space="0" w:color="auto" w:frame="1"/>
        </w:rPr>
        <w:t xml:space="preserve">              Convert file.pdf into out/file.html and leave font/image files separated.</w:t>
      </w:r>
    </w:p>
    <w:p w:rsidR="00415EA1" w:rsidRDefault="00415EA1" w:rsidP="00415EA1">
      <w:pPr>
        <w:pStyle w:val="a3"/>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Last edited by Lu Wang,</w:t>
      </w:r>
      <w:r>
        <w:rPr>
          <w:rStyle w:val="apple-converted-space"/>
          <w:rFonts w:ascii="Helvetica" w:hAnsi="Helvetica" w:cs="Helvetica"/>
          <w:color w:val="999999"/>
          <w:sz w:val="18"/>
          <w:szCs w:val="18"/>
        </w:rPr>
        <w:t> </w:t>
      </w:r>
      <w:r>
        <w:rPr>
          <w:rFonts w:ascii="Helvetica" w:hAnsi="Helvetica" w:cs="Helvetica"/>
          <w:color w:val="999999"/>
          <w:sz w:val="18"/>
          <w:szCs w:val="18"/>
        </w:rPr>
        <w:t>2 months ago</w:t>
      </w:r>
    </w:p>
    <w:p w:rsidR="00415EA1" w:rsidRPr="00415EA1" w:rsidRDefault="00415EA1"/>
    <w:p w:rsidR="00415EA1" w:rsidRDefault="00415EA1"/>
    <w:p w:rsidR="00415EA1" w:rsidRDefault="00415EA1" w:rsidP="00415EA1">
      <w:pPr>
        <w:pStyle w:val="1"/>
        <w:shd w:val="clear" w:color="auto" w:fill="FFFFFF"/>
        <w:spacing w:before="225" w:beforeAutospacing="0" w:after="225" w:afterAutospacing="0"/>
        <w:rPr>
          <w:rFonts w:ascii="Helvetica" w:hAnsi="Helvetica" w:cs="Helvetica"/>
          <w:color w:val="333333"/>
          <w:sz w:val="45"/>
          <w:szCs w:val="45"/>
        </w:rPr>
      </w:pPr>
      <w:r>
        <w:rPr>
          <w:rFonts w:ascii="Helvetica" w:hAnsi="Helvetica" w:cs="Helvetica"/>
          <w:color w:val="333333"/>
          <w:sz w:val="45"/>
          <w:szCs w:val="45"/>
        </w:rPr>
        <w:t>Customize Output</w:t>
      </w:r>
    </w:p>
    <w:p w:rsidR="00415EA1" w:rsidRDefault="00415EA1" w:rsidP="00415EA1">
      <w:pPr>
        <w:pStyle w:val="a3"/>
        <w:shd w:val="clear" w:color="auto" w:fill="FFFFFF"/>
        <w:spacing w:after="225" w:afterAutospacing="0"/>
        <w:rPr>
          <w:rFonts w:ascii="Helvetica" w:hAnsi="Helvetica" w:cs="Helvetica"/>
          <w:color w:val="333333"/>
          <w:sz w:val="23"/>
          <w:szCs w:val="23"/>
        </w:rPr>
      </w:pPr>
      <w:r>
        <w:rPr>
          <w:rFonts w:ascii="Helvetica" w:hAnsi="Helvetica" w:cs="Helvetica"/>
          <w:color w:val="333333"/>
          <w:sz w:val="23"/>
          <w:szCs w:val="23"/>
        </w:rPr>
        <w:t>The output of pdf2htmlEX is flexible, you can tweak it as you like.</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The files telling pdf2htmlEX how to compose the output are stored in</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data-dir</w:t>
      </w:r>
      <w:r>
        <w:rPr>
          <w:rFonts w:ascii="Helvetica" w:hAnsi="Helvetica" w:cs="Helvetica"/>
          <w:color w:val="333333"/>
          <w:sz w:val="23"/>
          <w:szCs w:val="23"/>
        </w:rPr>
        <w:t>. Run</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pdf2htmlEX -v</w:t>
      </w:r>
      <w:r>
        <w:rPr>
          <w:rStyle w:val="apple-converted-space"/>
          <w:rFonts w:ascii="Helvetica" w:hAnsi="Helvetica" w:cs="Helvetica"/>
          <w:color w:val="333333"/>
          <w:sz w:val="23"/>
          <w:szCs w:val="23"/>
        </w:rPr>
        <w:t> </w:t>
      </w:r>
      <w:r>
        <w:rPr>
          <w:rFonts w:ascii="Helvetica" w:hAnsi="Helvetica" w:cs="Helvetica"/>
          <w:color w:val="333333"/>
          <w:sz w:val="23"/>
          <w:szCs w:val="23"/>
        </w:rPr>
        <w:t>to find the default location, or you may specify a new one with the parameter</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--data-dir</w:t>
      </w:r>
      <w:r>
        <w:rPr>
          <w:rFonts w:ascii="Helvetica" w:hAnsi="Helvetica" w:cs="Helvetica"/>
          <w:color w:val="333333"/>
          <w:sz w:val="23"/>
          <w:szCs w:val="23"/>
        </w:rPr>
        <w:t>.</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proofErr w:type="gramStart"/>
      <w:r>
        <w:rPr>
          <w:rStyle w:val="HTML"/>
          <w:rFonts w:ascii="Consolas" w:hAnsi="Consolas" w:cs="Consolas"/>
          <w:color w:val="333333"/>
          <w:sz w:val="18"/>
          <w:szCs w:val="18"/>
          <w:bdr w:val="single" w:sz="6" w:space="0" w:color="DDDDDD" w:frame="1"/>
          <w:shd w:val="clear" w:color="auto" w:fill="F8F8F8"/>
        </w:rPr>
        <w:t>data-</w:t>
      </w:r>
      <w:proofErr w:type="spellStart"/>
      <w:r>
        <w:rPr>
          <w:rStyle w:val="HTML"/>
          <w:rFonts w:ascii="Consolas" w:hAnsi="Consolas" w:cs="Consolas"/>
          <w:color w:val="333333"/>
          <w:sz w:val="18"/>
          <w:szCs w:val="18"/>
          <w:bdr w:val="single" w:sz="6" w:space="0" w:color="DDDDDD" w:frame="1"/>
          <w:shd w:val="clear" w:color="auto" w:fill="F8F8F8"/>
        </w:rPr>
        <w:t>dir</w:t>
      </w:r>
      <w:proofErr w:type="spellEnd"/>
      <w:r>
        <w:rPr>
          <w:rStyle w:val="HTML"/>
          <w:rFonts w:ascii="Consolas" w:hAnsi="Consolas" w:cs="Consolas"/>
          <w:color w:val="333333"/>
          <w:sz w:val="18"/>
          <w:szCs w:val="18"/>
          <w:bdr w:val="single" w:sz="6" w:space="0" w:color="DDDDDD" w:frame="1"/>
          <w:shd w:val="clear" w:color="auto" w:fill="F8F8F8"/>
        </w:rPr>
        <w:t>/manifest</w:t>
      </w:r>
      <w:proofErr w:type="gramEnd"/>
      <w:r>
        <w:rPr>
          <w:rStyle w:val="apple-converted-space"/>
          <w:rFonts w:ascii="Helvetica" w:hAnsi="Helvetica" w:cs="Helvetica"/>
          <w:color w:val="333333"/>
          <w:sz w:val="23"/>
          <w:szCs w:val="23"/>
        </w:rPr>
        <w:t> </w:t>
      </w:r>
      <w:r>
        <w:rPr>
          <w:rFonts w:ascii="Helvetica" w:hAnsi="Helvetica" w:cs="Helvetica"/>
          <w:color w:val="333333"/>
          <w:sz w:val="23"/>
          <w:szCs w:val="23"/>
        </w:rPr>
        <w:t>is the template for the output. A simple syntax is supported, which is explained in the default</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manifest</w:t>
      </w:r>
      <w:r>
        <w:rPr>
          <w:rStyle w:val="apple-converted-space"/>
          <w:rFonts w:ascii="Helvetica" w:hAnsi="Helvetica" w:cs="Helvetica"/>
          <w:color w:val="333333"/>
          <w:sz w:val="23"/>
          <w:szCs w:val="23"/>
        </w:rPr>
        <w:t> </w:t>
      </w:r>
      <w:r>
        <w:rPr>
          <w:rFonts w:ascii="Helvetica" w:hAnsi="Helvetica" w:cs="Helvetica"/>
          <w:color w:val="333333"/>
          <w:sz w:val="23"/>
          <w:szCs w:val="23"/>
        </w:rPr>
        <w:t>file. By default the following files are used in</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manifest</w:t>
      </w:r>
    </w:p>
    <w:p w:rsidR="00415EA1" w:rsidRDefault="00415EA1" w:rsidP="00415EA1">
      <w:pPr>
        <w:widowControl/>
        <w:numPr>
          <w:ilvl w:val="0"/>
          <w:numId w:val="22"/>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base.css</w:t>
      </w:r>
      <w:r>
        <w:rPr>
          <w:rFonts w:ascii="Helvetica" w:hAnsi="Helvetica" w:cs="Helvetica"/>
          <w:color w:val="333333"/>
          <w:sz w:val="23"/>
          <w:szCs w:val="23"/>
        </w:rPr>
        <w:t>: Essential CSS styles that do not depend on specific PDF files</w:t>
      </w:r>
    </w:p>
    <w:p w:rsidR="00415EA1" w:rsidRDefault="00415EA1" w:rsidP="00415EA1">
      <w:pPr>
        <w:widowControl/>
        <w:numPr>
          <w:ilvl w:val="0"/>
          <w:numId w:val="22"/>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fancy.css</w:t>
      </w:r>
      <w:r>
        <w:rPr>
          <w:rFonts w:ascii="Helvetica" w:hAnsi="Helvetica" w:cs="Helvetica"/>
          <w:color w:val="333333"/>
          <w:sz w:val="23"/>
          <w:szCs w:val="23"/>
        </w:rPr>
        <w:t>: A default UI theme</w:t>
      </w:r>
    </w:p>
    <w:p w:rsidR="00415EA1" w:rsidRDefault="00415EA1" w:rsidP="00415EA1">
      <w:pPr>
        <w:widowControl/>
        <w:numPr>
          <w:ilvl w:val="0"/>
          <w:numId w:val="22"/>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jquery.css</w:t>
      </w:r>
      <w:r>
        <w:rPr>
          <w:rStyle w:val="apple-converted-space"/>
          <w:rFonts w:ascii="Helvetica" w:hAnsi="Helvetica" w:cs="Helvetica"/>
          <w:color w:val="333333"/>
          <w:sz w:val="23"/>
          <w:szCs w:val="23"/>
        </w:rPr>
        <w:t> </w:t>
      </w:r>
      <w:r>
        <w:rPr>
          <w:rFonts w:ascii="Helvetica" w:hAnsi="Helvetica" w:cs="Helvetica"/>
          <w:color w:val="333333"/>
          <w:sz w:val="23"/>
          <w:szCs w:val="23"/>
        </w:rPr>
        <w:t>: A copy of jQuery, required by</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pdf2htmlEX.js</w:t>
      </w:r>
    </w:p>
    <w:p w:rsidR="00415EA1" w:rsidRDefault="00415EA1" w:rsidP="00415EA1">
      <w:pPr>
        <w:widowControl/>
        <w:numPr>
          <w:ilvl w:val="0"/>
          <w:numId w:val="22"/>
        </w:numPr>
        <w:shd w:val="clear" w:color="auto" w:fill="FFFFFF"/>
        <w:wordWrap/>
        <w:autoSpaceDE/>
        <w:autoSpaceDN/>
        <w:spacing w:beforeAutospacing="1" w:after="0" w:afterAutospacing="1" w:line="240" w:lineRule="auto"/>
        <w:ind w:left="0"/>
        <w:jc w:val="left"/>
        <w:rPr>
          <w:rFonts w:ascii="Helvetica" w:hAnsi="Helvetica" w:cs="Helvetica"/>
          <w:color w:val="333333"/>
          <w:sz w:val="23"/>
          <w:szCs w:val="23"/>
        </w:rPr>
      </w:pPr>
      <w:r>
        <w:rPr>
          <w:rStyle w:val="HTML"/>
          <w:rFonts w:ascii="Consolas" w:hAnsi="Consolas" w:cs="Consolas"/>
          <w:color w:val="333333"/>
          <w:sz w:val="18"/>
          <w:szCs w:val="18"/>
          <w:bdr w:val="single" w:sz="6" w:space="0" w:color="DDDDDD" w:frame="1"/>
          <w:shd w:val="clear" w:color="auto" w:fill="F8F8F8"/>
        </w:rPr>
        <w:t>pdf2htmlEX.js</w:t>
      </w:r>
      <w:r>
        <w:rPr>
          <w:rStyle w:val="apple-converted-space"/>
          <w:rFonts w:ascii="Helvetica" w:hAnsi="Helvetica" w:cs="Helvetica"/>
          <w:color w:val="333333"/>
          <w:sz w:val="23"/>
          <w:szCs w:val="23"/>
        </w:rPr>
        <w:t> </w:t>
      </w:r>
      <w:r>
        <w:rPr>
          <w:rFonts w:ascii="Helvetica" w:hAnsi="Helvetica" w:cs="Helvetica"/>
          <w:color w:val="333333"/>
          <w:sz w:val="23"/>
          <w:szCs w:val="23"/>
        </w:rPr>
        <w:t>: A simple UI implementation for demonstration purpose</w:t>
      </w:r>
    </w:p>
    <w:p w:rsidR="00415EA1" w:rsidRDefault="00415EA1" w:rsidP="00415EA1">
      <w:pPr>
        <w:pStyle w:val="a3"/>
        <w:shd w:val="clear" w:color="auto" w:fill="FFFFFF"/>
        <w:spacing w:before="0" w:beforeAutospacing="0" w:after="0" w:afterAutospacing="0"/>
        <w:rPr>
          <w:rFonts w:ascii="Helvetica" w:hAnsi="Helvetica" w:cs="Helvetica"/>
          <w:color w:val="333333"/>
          <w:sz w:val="23"/>
          <w:szCs w:val="23"/>
        </w:rPr>
      </w:pPr>
      <w:r>
        <w:rPr>
          <w:rFonts w:ascii="Helvetica" w:hAnsi="Helvetica" w:cs="Helvetica"/>
          <w:color w:val="333333"/>
          <w:sz w:val="23"/>
          <w:szCs w:val="23"/>
        </w:rPr>
        <w:t>You may modify</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fancy.css</w:t>
      </w:r>
      <w:r>
        <w:rPr>
          <w:rStyle w:val="apple-converted-space"/>
          <w:rFonts w:ascii="Helvetica" w:hAnsi="Helvetica" w:cs="Helvetica"/>
          <w:color w:val="333333"/>
          <w:sz w:val="23"/>
          <w:szCs w:val="23"/>
        </w:rPr>
        <w:t> </w:t>
      </w:r>
      <w:r>
        <w:rPr>
          <w:rFonts w:ascii="Helvetica" w:hAnsi="Helvetica" w:cs="Helvetica"/>
          <w:color w:val="333333"/>
          <w:sz w:val="23"/>
          <w:szCs w:val="23"/>
        </w:rPr>
        <w:t>to change the UI appearance. You can even include your own CSS files after the</w:t>
      </w:r>
      <w:r>
        <w:rPr>
          <w:rStyle w:val="apple-converted-space"/>
          <w:rFonts w:ascii="Helvetica" w:hAnsi="Helvetica" w:cs="Helvetica"/>
          <w:color w:val="333333"/>
          <w:sz w:val="23"/>
          <w:szCs w:val="23"/>
        </w:rPr>
        <w:t> </w:t>
      </w:r>
      <w:r>
        <w:rPr>
          <w:rStyle w:val="HTML"/>
          <w:rFonts w:ascii="Consolas" w:hAnsi="Consolas" w:cs="Consolas"/>
          <w:color w:val="333333"/>
          <w:sz w:val="18"/>
          <w:szCs w:val="18"/>
          <w:bdr w:val="single" w:sz="6" w:space="0" w:color="DDDDDD" w:frame="1"/>
          <w:shd w:val="clear" w:color="auto" w:fill="F8F8F8"/>
        </w:rPr>
        <w:t>$</w:t>
      </w:r>
      <w:proofErr w:type="spellStart"/>
      <w:r>
        <w:rPr>
          <w:rStyle w:val="HTML"/>
          <w:rFonts w:ascii="Consolas" w:hAnsi="Consolas" w:cs="Consolas"/>
          <w:color w:val="333333"/>
          <w:sz w:val="18"/>
          <w:szCs w:val="18"/>
          <w:bdr w:val="single" w:sz="6" w:space="0" w:color="DDDDDD" w:frame="1"/>
          <w:shd w:val="clear" w:color="auto" w:fill="F8F8F8"/>
        </w:rPr>
        <w:t>css</w:t>
      </w:r>
      <w:proofErr w:type="spellEnd"/>
      <w:r>
        <w:rPr>
          <w:rStyle w:val="apple-converted-space"/>
          <w:rFonts w:ascii="Helvetica" w:hAnsi="Helvetica" w:cs="Helvetica"/>
          <w:color w:val="333333"/>
          <w:sz w:val="23"/>
          <w:szCs w:val="23"/>
        </w:rPr>
        <w:t> </w:t>
      </w:r>
      <w:r>
        <w:rPr>
          <w:rFonts w:ascii="Helvetica" w:hAnsi="Helvetica" w:cs="Helvetica"/>
          <w:color w:val="333333"/>
          <w:sz w:val="23"/>
          <w:szCs w:val="23"/>
        </w:rPr>
        <w:t>line, in order to override styles defined in PDF!</w:t>
      </w:r>
    </w:p>
    <w:p w:rsidR="00415EA1" w:rsidRDefault="00415EA1" w:rsidP="00415EA1">
      <w:pPr>
        <w:pStyle w:val="a3"/>
        <w:shd w:val="clear" w:color="auto" w:fill="FFFFFF"/>
        <w:spacing w:before="225" w:beforeAutospacing="0"/>
        <w:rPr>
          <w:rFonts w:ascii="Helvetica" w:hAnsi="Helvetica" w:cs="Helvetica"/>
          <w:color w:val="333333"/>
          <w:sz w:val="23"/>
          <w:szCs w:val="23"/>
        </w:rPr>
      </w:pPr>
      <w:r>
        <w:rPr>
          <w:rFonts w:ascii="Helvetica" w:hAnsi="Helvetica" w:cs="Helvetica"/>
          <w:color w:val="333333"/>
          <w:sz w:val="23"/>
          <w:szCs w:val="23"/>
        </w:rPr>
        <w:t>Note that the syntax of manifest is experimental, which might be changed in the future.</w:t>
      </w:r>
    </w:p>
    <w:p w:rsidR="00415EA1" w:rsidRDefault="00415EA1" w:rsidP="00415EA1">
      <w:pPr>
        <w:pStyle w:val="a3"/>
        <w:shd w:val="clear" w:color="auto" w:fill="FFFFFF"/>
        <w:spacing w:before="150" w:beforeAutospacing="0" w:after="0" w:afterAutospacing="0" w:line="285" w:lineRule="atLeast"/>
        <w:rPr>
          <w:rFonts w:ascii="Helvetica" w:hAnsi="Helvetica" w:cs="Helvetica"/>
          <w:color w:val="999999"/>
          <w:sz w:val="18"/>
          <w:szCs w:val="18"/>
        </w:rPr>
      </w:pPr>
      <w:r>
        <w:rPr>
          <w:rFonts w:ascii="Helvetica" w:hAnsi="Helvetica" w:cs="Helvetica"/>
          <w:color w:val="999999"/>
          <w:sz w:val="18"/>
          <w:szCs w:val="18"/>
        </w:rPr>
        <w:t xml:space="preserve">Last edited by </w:t>
      </w:r>
      <w:proofErr w:type="spellStart"/>
      <w:r>
        <w:rPr>
          <w:rFonts w:ascii="Helvetica" w:hAnsi="Helvetica" w:cs="Helvetica"/>
          <w:color w:val="999999"/>
          <w:sz w:val="18"/>
          <w:szCs w:val="18"/>
        </w:rPr>
        <w:t>coolwanglu</w:t>
      </w:r>
      <w:proofErr w:type="spellEnd"/>
      <w:r>
        <w:rPr>
          <w:rFonts w:ascii="Helvetica" w:hAnsi="Helvetica" w:cs="Helvetica"/>
          <w:color w:val="999999"/>
          <w:sz w:val="18"/>
          <w:szCs w:val="18"/>
        </w:rPr>
        <w:t>,</w:t>
      </w:r>
      <w:r>
        <w:rPr>
          <w:rStyle w:val="apple-converted-space"/>
          <w:rFonts w:ascii="Helvetica" w:hAnsi="Helvetica" w:cs="Helvetica"/>
          <w:color w:val="999999"/>
          <w:sz w:val="18"/>
          <w:szCs w:val="18"/>
        </w:rPr>
        <w:t> </w:t>
      </w:r>
      <w:r>
        <w:rPr>
          <w:rFonts w:ascii="Helvetica" w:hAnsi="Helvetica" w:cs="Helvetica"/>
          <w:color w:val="999999"/>
          <w:sz w:val="18"/>
          <w:szCs w:val="18"/>
        </w:rPr>
        <w:t>4 months ago</w:t>
      </w:r>
    </w:p>
    <w:p w:rsidR="00415EA1" w:rsidRPr="00415EA1" w:rsidRDefault="00415EA1"/>
    <w:p w:rsidR="002F0131" w:rsidRDefault="002F0131" w:rsidP="002F0131">
      <w:pPr>
        <w:pStyle w:val="1"/>
        <w:shd w:val="clear" w:color="auto" w:fill="FFFFFF"/>
        <w:spacing w:before="225" w:beforeAutospacing="0" w:after="225" w:afterAutospacing="0"/>
        <w:rPr>
          <w:rFonts w:ascii="Helvetica" w:hAnsi="Helvetica" w:cs="Helvetica"/>
          <w:color w:val="333333"/>
          <w:sz w:val="45"/>
          <w:szCs w:val="45"/>
        </w:rPr>
      </w:pPr>
      <w:r>
        <w:rPr>
          <w:rFonts w:ascii="Helvetica" w:hAnsi="Helvetica" w:cs="Helvetica"/>
          <w:color w:val="333333"/>
          <w:sz w:val="45"/>
          <w:szCs w:val="45"/>
        </w:rPr>
        <w:t>Download</w:t>
      </w:r>
    </w:p>
    <w:p w:rsidR="002F0131" w:rsidRDefault="002F0131" w:rsidP="002F0131">
      <w:pPr>
        <w:pStyle w:val="a3"/>
        <w:shd w:val="clear" w:color="auto" w:fill="FFFFFF"/>
        <w:spacing w:after="225" w:afterAutospacing="0"/>
        <w:rPr>
          <w:rFonts w:ascii="Helvetica" w:hAnsi="Helvetica" w:cs="Helvetica"/>
          <w:color w:val="333333"/>
          <w:sz w:val="23"/>
          <w:szCs w:val="23"/>
        </w:rPr>
      </w:pPr>
      <w:proofErr w:type="gramStart"/>
      <w:r>
        <w:rPr>
          <w:rFonts w:ascii="Helvetica" w:hAnsi="Helvetica" w:cs="Helvetica"/>
          <w:color w:val="333333"/>
          <w:sz w:val="23"/>
          <w:szCs w:val="23"/>
        </w:rPr>
        <w:lastRenderedPageBreak/>
        <w:t>pdf2htmlEX</w:t>
      </w:r>
      <w:proofErr w:type="gramEnd"/>
      <w:r>
        <w:rPr>
          <w:rFonts w:ascii="Helvetica" w:hAnsi="Helvetica" w:cs="Helvetica"/>
          <w:color w:val="333333"/>
          <w:sz w:val="23"/>
          <w:szCs w:val="23"/>
        </w:rPr>
        <w:t xml:space="preserve"> is </w:t>
      </w:r>
      <w:proofErr w:type="spellStart"/>
      <w:r>
        <w:rPr>
          <w:rFonts w:ascii="Helvetica" w:hAnsi="Helvetica" w:cs="Helvetica"/>
          <w:color w:val="333333"/>
          <w:sz w:val="23"/>
          <w:szCs w:val="23"/>
        </w:rPr>
        <w:t>availabe</w:t>
      </w:r>
      <w:proofErr w:type="spellEnd"/>
      <w:r>
        <w:rPr>
          <w:rFonts w:ascii="Helvetica" w:hAnsi="Helvetica" w:cs="Helvetica"/>
          <w:color w:val="333333"/>
          <w:sz w:val="23"/>
          <w:szCs w:val="23"/>
        </w:rPr>
        <w:t xml:space="preserve"> through several repositories, thanks to all the packagers!</w:t>
      </w:r>
    </w:p>
    <w:p w:rsidR="002F0131" w:rsidRDefault="002F0131" w:rsidP="002F0131">
      <w:pPr>
        <w:widowControl/>
        <w:numPr>
          <w:ilvl w:val="0"/>
          <w:numId w:val="27"/>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hyperlink r:id="rId58" w:history="1">
        <w:r>
          <w:rPr>
            <w:rStyle w:val="a4"/>
            <w:rFonts w:ascii="Helvetica" w:hAnsi="Helvetica" w:cs="Helvetica"/>
            <w:color w:val="4183C4"/>
            <w:sz w:val="23"/>
            <w:szCs w:val="23"/>
          </w:rPr>
          <w:t>Ubuntu PPA</w:t>
        </w:r>
      </w:hyperlink>
      <w:r>
        <w:rPr>
          <w:rStyle w:val="apple-converted-space"/>
          <w:rFonts w:ascii="Helvetica" w:hAnsi="Helvetica" w:cs="Helvetica"/>
          <w:color w:val="333333"/>
          <w:sz w:val="23"/>
          <w:szCs w:val="23"/>
        </w:rPr>
        <w:t> </w:t>
      </w:r>
      <w:r>
        <w:rPr>
          <w:rFonts w:ascii="Helvetica" w:hAnsi="Helvetica" w:cs="Helvetica"/>
          <w:color w:val="333333"/>
          <w:sz w:val="23"/>
          <w:szCs w:val="23"/>
        </w:rPr>
        <w:t>by Lu Wang</w:t>
      </w:r>
      <w:r>
        <w:rPr>
          <w:rStyle w:val="apple-converted-space"/>
          <w:rFonts w:ascii="Helvetica" w:hAnsi="Helvetica" w:cs="Helvetica"/>
          <w:color w:val="333333"/>
          <w:sz w:val="23"/>
          <w:szCs w:val="23"/>
        </w:rPr>
        <w:t> </w:t>
      </w:r>
      <w:hyperlink r:id="rId59" w:history="1">
        <w:r>
          <w:rPr>
            <w:rStyle w:val="a4"/>
            <w:rFonts w:ascii="Helvetica" w:hAnsi="Helvetica" w:cs="Helvetica"/>
            <w:color w:val="4183C4"/>
            <w:sz w:val="23"/>
            <w:szCs w:val="23"/>
          </w:rPr>
          <w:t>coolwanglu@gmail.com</w:t>
        </w:r>
      </w:hyperlink>
    </w:p>
    <w:p w:rsidR="002F0131" w:rsidRDefault="002F0131" w:rsidP="002F0131">
      <w:pPr>
        <w:widowControl/>
        <w:numPr>
          <w:ilvl w:val="0"/>
          <w:numId w:val="27"/>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hyperlink r:id="rId60" w:history="1">
        <w:r>
          <w:rPr>
            <w:rStyle w:val="a4"/>
            <w:rFonts w:ascii="Helvetica" w:hAnsi="Helvetica" w:cs="Helvetica"/>
            <w:color w:val="4183C4"/>
            <w:sz w:val="23"/>
            <w:szCs w:val="23"/>
          </w:rPr>
          <w:t>ArchLinux AUR</w:t>
        </w:r>
      </w:hyperlink>
      <w:r>
        <w:rPr>
          <w:rStyle w:val="apple-converted-space"/>
          <w:rFonts w:ascii="Helvetica" w:hAnsi="Helvetica" w:cs="Helvetica"/>
          <w:color w:val="333333"/>
          <w:sz w:val="23"/>
          <w:szCs w:val="23"/>
        </w:rPr>
        <w:t> </w:t>
      </w:r>
      <w:r>
        <w:rPr>
          <w:rFonts w:ascii="Helvetica" w:hAnsi="Helvetica" w:cs="Helvetica"/>
          <w:color w:val="333333"/>
          <w:sz w:val="23"/>
          <w:szCs w:val="23"/>
        </w:rPr>
        <w:t xml:space="preserve">by Arthur </w:t>
      </w:r>
      <w:proofErr w:type="spellStart"/>
      <w:r>
        <w:rPr>
          <w:rFonts w:ascii="Helvetica" w:hAnsi="Helvetica" w:cs="Helvetica"/>
          <w:color w:val="333333"/>
          <w:sz w:val="23"/>
          <w:szCs w:val="23"/>
        </w:rPr>
        <w:t>Titeica</w:t>
      </w:r>
      <w:proofErr w:type="spellEnd"/>
      <w:r>
        <w:rPr>
          <w:rStyle w:val="apple-converted-space"/>
          <w:rFonts w:ascii="Helvetica" w:hAnsi="Helvetica" w:cs="Helvetica"/>
          <w:color w:val="333333"/>
          <w:sz w:val="23"/>
          <w:szCs w:val="23"/>
        </w:rPr>
        <w:t> </w:t>
      </w:r>
      <w:hyperlink r:id="rId61" w:history="1">
        <w:r>
          <w:rPr>
            <w:rStyle w:val="a4"/>
            <w:rFonts w:ascii="Helvetica" w:hAnsi="Helvetica" w:cs="Helvetica"/>
            <w:color w:val="4183C4"/>
            <w:sz w:val="23"/>
            <w:szCs w:val="23"/>
          </w:rPr>
          <w:t>arthur.titeica@gmail.com</w:t>
        </w:r>
      </w:hyperlink>
    </w:p>
    <w:p w:rsidR="002F0131" w:rsidRDefault="002F0131" w:rsidP="002F0131">
      <w:pPr>
        <w:widowControl/>
        <w:numPr>
          <w:ilvl w:val="0"/>
          <w:numId w:val="27"/>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hyperlink r:id="rId62" w:history="1">
        <w:r>
          <w:rPr>
            <w:rStyle w:val="a4"/>
            <w:rFonts w:ascii="Helvetica" w:hAnsi="Helvetica" w:cs="Helvetica"/>
            <w:color w:val="4183C4"/>
            <w:sz w:val="23"/>
            <w:szCs w:val="23"/>
          </w:rPr>
          <w:t>Gentoo Overlay</w:t>
        </w:r>
      </w:hyperlink>
      <w:r>
        <w:rPr>
          <w:rFonts w:ascii="Helvetica" w:hAnsi="Helvetica" w:cs="Helvetica"/>
          <w:color w:val="333333"/>
          <w:sz w:val="23"/>
          <w:szCs w:val="23"/>
        </w:rPr>
        <w:t xml:space="preserve">, </w:t>
      </w:r>
      <w:proofErr w:type="spellStart"/>
      <w:r>
        <w:rPr>
          <w:rFonts w:ascii="Helvetica" w:hAnsi="Helvetica" w:cs="Helvetica"/>
          <w:color w:val="333333"/>
          <w:sz w:val="23"/>
          <w:szCs w:val="23"/>
        </w:rPr>
        <w:t>gentoo-zh</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mrueg</w:t>
      </w:r>
      <w:proofErr w:type="spellEnd"/>
      <w:r>
        <w:rPr>
          <w:rFonts w:ascii="Helvetica" w:hAnsi="Helvetica" w:cs="Helvetica"/>
          <w:color w:val="333333"/>
          <w:sz w:val="23"/>
          <w:szCs w:val="23"/>
        </w:rPr>
        <w:t xml:space="preserve"> or sunrise, by respective packagers.</w:t>
      </w:r>
    </w:p>
    <w:p w:rsidR="002F0131" w:rsidRDefault="002F0131" w:rsidP="002F0131">
      <w:pPr>
        <w:widowControl/>
        <w:numPr>
          <w:ilvl w:val="0"/>
          <w:numId w:val="27"/>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hyperlink r:id="rId63" w:history="1">
        <w:r>
          <w:rPr>
            <w:rStyle w:val="a4"/>
            <w:rFonts w:ascii="Helvetica" w:hAnsi="Helvetica" w:cs="Helvetica"/>
            <w:color w:val="4183C4"/>
            <w:sz w:val="23"/>
            <w:szCs w:val="23"/>
          </w:rPr>
          <w:t>Homebrew Formula</w:t>
        </w:r>
      </w:hyperlink>
      <w:r>
        <w:rPr>
          <w:rStyle w:val="apple-converted-space"/>
          <w:rFonts w:ascii="Helvetica" w:hAnsi="Helvetica" w:cs="Helvetica"/>
          <w:color w:val="333333"/>
          <w:sz w:val="23"/>
          <w:szCs w:val="23"/>
        </w:rPr>
        <w:t> </w:t>
      </w:r>
      <w:r>
        <w:rPr>
          <w:rFonts w:ascii="Helvetica" w:hAnsi="Helvetica" w:cs="Helvetica"/>
          <w:color w:val="333333"/>
          <w:sz w:val="23"/>
          <w:szCs w:val="23"/>
        </w:rPr>
        <w:t>by Jamie Ly</w:t>
      </w:r>
      <w:r>
        <w:rPr>
          <w:rStyle w:val="apple-converted-space"/>
          <w:rFonts w:ascii="Helvetica" w:hAnsi="Helvetica" w:cs="Helvetica"/>
          <w:color w:val="333333"/>
          <w:sz w:val="23"/>
          <w:szCs w:val="23"/>
        </w:rPr>
        <w:t> </w:t>
      </w:r>
      <w:hyperlink r:id="rId64" w:history="1">
        <w:r>
          <w:rPr>
            <w:rStyle w:val="a4"/>
            <w:rFonts w:ascii="Helvetica" w:hAnsi="Helvetica" w:cs="Helvetica"/>
            <w:color w:val="4183C4"/>
            <w:sz w:val="23"/>
            <w:szCs w:val="23"/>
          </w:rPr>
          <w:t>me@jamie.ly</w:t>
        </w:r>
      </w:hyperlink>
    </w:p>
    <w:p w:rsidR="002F0131" w:rsidRDefault="002F0131" w:rsidP="002F0131">
      <w:pPr>
        <w:widowControl/>
        <w:numPr>
          <w:ilvl w:val="0"/>
          <w:numId w:val="27"/>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hyperlink r:id="rId65" w:history="1">
        <w:r>
          <w:rPr>
            <w:rStyle w:val="a4"/>
            <w:rFonts w:ascii="Helvetica" w:hAnsi="Helvetica" w:cs="Helvetica"/>
            <w:color w:val="4183C4"/>
            <w:sz w:val="23"/>
            <w:szCs w:val="23"/>
          </w:rPr>
          <w:t>Macports (local repo)</w:t>
        </w:r>
      </w:hyperlink>
      <w:r>
        <w:rPr>
          <w:rStyle w:val="apple-converted-space"/>
          <w:rFonts w:ascii="Helvetica" w:hAnsi="Helvetica" w:cs="Helvetica"/>
          <w:color w:val="333333"/>
          <w:sz w:val="23"/>
          <w:szCs w:val="23"/>
        </w:rPr>
        <w:t> </w:t>
      </w:r>
      <w:r>
        <w:rPr>
          <w:rFonts w:ascii="Helvetica" w:hAnsi="Helvetica" w:cs="Helvetica"/>
          <w:color w:val="333333"/>
          <w:sz w:val="23"/>
          <w:szCs w:val="23"/>
        </w:rPr>
        <w:t xml:space="preserve">by Deepak </w:t>
      </w:r>
      <w:proofErr w:type="spellStart"/>
      <w:r>
        <w:rPr>
          <w:rFonts w:ascii="Helvetica" w:hAnsi="Helvetica" w:cs="Helvetica"/>
          <w:color w:val="333333"/>
          <w:sz w:val="23"/>
          <w:szCs w:val="23"/>
        </w:rPr>
        <w:t>Thukral</w:t>
      </w:r>
      <w:proofErr w:type="spellEnd"/>
      <w:r>
        <w:rPr>
          <w:rStyle w:val="apple-converted-space"/>
          <w:rFonts w:ascii="Helvetica" w:hAnsi="Helvetica" w:cs="Helvetica"/>
          <w:color w:val="333333"/>
          <w:sz w:val="23"/>
          <w:szCs w:val="23"/>
        </w:rPr>
        <w:t> </w:t>
      </w:r>
      <w:hyperlink r:id="rId66" w:history="1">
        <w:r>
          <w:rPr>
            <w:rStyle w:val="a4"/>
            <w:rFonts w:ascii="Helvetica" w:hAnsi="Helvetica" w:cs="Helvetica"/>
            <w:color w:val="4183C4"/>
            <w:sz w:val="23"/>
            <w:szCs w:val="23"/>
          </w:rPr>
          <w:t>iapain@iapa.in</w:t>
        </w:r>
      </w:hyperlink>
    </w:p>
    <w:p w:rsidR="002F0131" w:rsidRDefault="002F0131" w:rsidP="002F0131">
      <w:pPr>
        <w:widowControl/>
        <w:numPr>
          <w:ilvl w:val="0"/>
          <w:numId w:val="27"/>
        </w:numPr>
        <w:shd w:val="clear" w:color="auto" w:fill="FFFFFF"/>
        <w:wordWrap/>
        <w:autoSpaceDE/>
        <w:autoSpaceDN/>
        <w:spacing w:before="100" w:beforeAutospacing="1" w:after="100" w:afterAutospacing="1" w:line="240" w:lineRule="auto"/>
        <w:ind w:left="0"/>
        <w:jc w:val="left"/>
        <w:rPr>
          <w:rFonts w:ascii="Helvetica" w:hAnsi="Helvetica" w:cs="Helvetica"/>
          <w:color w:val="333333"/>
          <w:sz w:val="23"/>
          <w:szCs w:val="23"/>
        </w:rPr>
      </w:pPr>
      <w:hyperlink r:id="rId67" w:history="1">
        <w:r>
          <w:rPr>
            <w:rStyle w:val="a4"/>
            <w:rFonts w:ascii="Helvetica" w:hAnsi="Helvetica" w:cs="Helvetica"/>
            <w:color w:val="4183C4"/>
            <w:sz w:val="23"/>
            <w:szCs w:val="23"/>
          </w:rPr>
          <w:t>Windows win32 static</w:t>
        </w:r>
      </w:hyperlink>
      <w:r>
        <w:rPr>
          <w:rStyle w:val="apple-converted-space"/>
          <w:rFonts w:ascii="Helvetica" w:hAnsi="Helvetica" w:cs="Helvetica"/>
          <w:color w:val="333333"/>
          <w:sz w:val="23"/>
          <w:szCs w:val="23"/>
        </w:rPr>
        <w:t> </w:t>
      </w:r>
      <w:r>
        <w:rPr>
          <w:rFonts w:ascii="Helvetica" w:hAnsi="Helvetica" w:cs="Helvetica"/>
          <w:color w:val="333333"/>
          <w:sz w:val="23"/>
          <w:szCs w:val="23"/>
        </w:rPr>
        <w:t>by Steven Lee</w:t>
      </w:r>
      <w:r>
        <w:rPr>
          <w:rStyle w:val="apple-converted-space"/>
          <w:rFonts w:ascii="Helvetica" w:hAnsi="Helvetica" w:cs="Helvetica"/>
          <w:color w:val="333333"/>
          <w:sz w:val="23"/>
          <w:szCs w:val="23"/>
        </w:rPr>
        <w:t> </w:t>
      </w:r>
      <w:hyperlink r:id="rId68" w:history="1">
        <w:r>
          <w:rPr>
            <w:rStyle w:val="a4"/>
            <w:rFonts w:ascii="Helvetica" w:hAnsi="Helvetica" w:cs="Helvetica"/>
            <w:color w:val="4183C4"/>
            <w:sz w:val="23"/>
            <w:szCs w:val="23"/>
          </w:rPr>
          <w:t>rubypdf@gmail.com</w:t>
        </w:r>
      </w:hyperlink>
    </w:p>
    <w:p w:rsidR="002F0131" w:rsidRDefault="002F0131" w:rsidP="002F0131">
      <w:pPr>
        <w:pStyle w:val="a3"/>
        <w:shd w:val="clear" w:color="auto" w:fill="FFFFFF"/>
        <w:spacing w:before="225" w:beforeAutospacing="0" w:after="225" w:afterAutospacing="0"/>
        <w:rPr>
          <w:rFonts w:ascii="Helvetica" w:hAnsi="Helvetica" w:cs="Helvetica"/>
          <w:color w:val="333333"/>
          <w:sz w:val="23"/>
          <w:szCs w:val="23"/>
        </w:rPr>
      </w:pPr>
      <w:del w:id="40" w:author="Unknown">
        <w:r>
          <w:rPr>
            <w:rFonts w:ascii="Helvetica" w:hAnsi="Helvetica" w:cs="Helvetica"/>
            <w:color w:val="333333"/>
            <w:sz w:val="23"/>
            <w:szCs w:val="23"/>
          </w:rPr>
          <w:delText>This is no binary distribution for Windows, see</w:delText>
        </w:r>
        <w:r>
          <w:rPr>
            <w:rStyle w:val="apple-converted-space"/>
            <w:rFonts w:ascii="Helvetica" w:hAnsi="Helvetica" w:cs="Helvetica"/>
            <w:color w:val="333333"/>
            <w:sz w:val="23"/>
            <w:szCs w:val="23"/>
          </w:rPr>
          <w:delText> </w:delText>
        </w:r>
        <w:r>
          <w:rPr>
            <w:rFonts w:ascii="Helvetica" w:hAnsi="Helvetica" w:cs="Helvetica"/>
            <w:color w:val="333333"/>
            <w:sz w:val="23"/>
            <w:szCs w:val="23"/>
          </w:rPr>
          <w:fldChar w:fldCharType="begin"/>
        </w:r>
        <w:r>
          <w:rPr>
            <w:rFonts w:ascii="Helvetica" w:hAnsi="Helvetica" w:cs="Helvetica"/>
            <w:color w:val="333333"/>
            <w:sz w:val="23"/>
            <w:szCs w:val="23"/>
          </w:rPr>
          <w:delInstrText xml:space="preserve"> HYPERLINK "https://github.com/coolwanglu/pdf2htmlEX/wiki/FAQ" \l "wiki-install-windows" </w:delInstrText>
        </w:r>
        <w:r>
          <w:rPr>
            <w:rFonts w:ascii="Helvetica" w:hAnsi="Helvetica" w:cs="Helvetica"/>
            <w:color w:val="333333"/>
            <w:sz w:val="23"/>
            <w:szCs w:val="23"/>
          </w:rPr>
          <w:fldChar w:fldCharType="separate"/>
        </w:r>
        <w:r>
          <w:rPr>
            <w:rStyle w:val="a4"/>
            <w:rFonts w:ascii="Helvetica" w:hAnsi="Helvetica" w:cs="Helvetica"/>
            <w:color w:val="4183C4"/>
            <w:sz w:val="23"/>
            <w:szCs w:val="23"/>
          </w:rPr>
          <w:delText>how to install on Windows</w:delText>
        </w:r>
        <w:r>
          <w:rPr>
            <w:rFonts w:ascii="Helvetica" w:hAnsi="Helvetica" w:cs="Helvetica"/>
            <w:color w:val="333333"/>
            <w:sz w:val="23"/>
            <w:szCs w:val="23"/>
          </w:rPr>
          <w:fldChar w:fldCharType="end"/>
        </w:r>
        <w:r>
          <w:rPr>
            <w:rFonts w:ascii="Helvetica" w:hAnsi="Helvetica" w:cs="Helvetica"/>
            <w:color w:val="333333"/>
            <w:sz w:val="23"/>
            <w:szCs w:val="23"/>
          </w:rPr>
          <w:delText>.</w:delText>
        </w:r>
      </w:del>
    </w:p>
    <w:p w:rsidR="002F0131" w:rsidRDefault="002F0131" w:rsidP="002F0131">
      <w:pPr>
        <w:pStyle w:val="a3"/>
        <w:shd w:val="clear" w:color="auto" w:fill="FFFFFF"/>
        <w:spacing w:before="225" w:beforeAutospacing="0"/>
        <w:rPr>
          <w:rFonts w:ascii="Helvetica" w:hAnsi="Helvetica" w:cs="Helvetica"/>
          <w:color w:val="333333"/>
          <w:sz w:val="23"/>
          <w:szCs w:val="23"/>
        </w:rPr>
      </w:pPr>
      <w:r>
        <w:rPr>
          <w:rFonts w:ascii="Helvetica" w:hAnsi="Helvetica" w:cs="Helvetica"/>
          <w:color w:val="333333"/>
          <w:sz w:val="23"/>
          <w:szCs w:val="23"/>
        </w:rPr>
        <w:t>You can also</w:t>
      </w:r>
      <w:r>
        <w:rPr>
          <w:rStyle w:val="apple-converted-space"/>
          <w:rFonts w:ascii="Helvetica" w:hAnsi="Helvetica" w:cs="Helvetica"/>
          <w:color w:val="333333"/>
          <w:sz w:val="23"/>
          <w:szCs w:val="23"/>
        </w:rPr>
        <w:t> </w:t>
      </w:r>
      <w:hyperlink r:id="rId69" w:history="1">
        <w:r>
          <w:rPr>
            <w:rStyle w:val="a4"/>
            <w:rFonts w:ascii="Helvetica" w:hAnsi="Helvetica" w:cs="Helvetica"/>
            <w:color w:val="4183C4"/>
            <w:sz w:val="23"/>
            <w:szCs w:val="23"/>
          </w:rPr>
          <w:t>build from source</w:t>
        </w:r>
      </w:hyperlink>
      <w:r>
        <w:rPr>
          <w:rFonts w:ascii="Helvetica" w:hAnsi="Helvetica" w:cs="Helvetica"/>
          <w:color w:val="333333"/>
          <w:sz w:val="23"/>
          <w:szCs w:val="23"/>
        </w:rPr>
        <w:t>.</w:t>
      </w:r>
    </w:p>
    <w:p w:rsidR="00415EA1" w:rsidRPr="002F0131" w:rsidRDefault="00415EA1"/>
    <w:p w:rsidR="00415EA1" w:rsidRDefault="00D112FD">
      <w:hyperlink r:id="rId70" w:history="1">
        <w:r>
          <w:rPr>
            <w:rStyle w:val="a4"/>
          </w:rPr>
          <w:t>http://soft.rubypdf.com/software/pdf2htmlex-windows-version</w:t>
        </w:r>
      </w:hyperlink>
      <w:bookmarkStart w:id="41" w:name="_GoBack"/>
      <w:bookmarkEnd w:id="41"/>
    </w:p>
    <w:p w:rsidR="00D112FD" w:rsidRDefault="00D112FD" w:rsidP="00D112FD">
      <w:pPr>
        <w:pStyle w:val="2"/>
        <w:shd w:val="clear" w:color="auto" w:fill="FFFFFF"/>
        <w:spacing w:before="150" w:after="225" w:line="300" w:lineRule="atLeast"/>
        <w:rPr>
          <w:rFonts w:ascii="Georgia" w:hAnsi="Georgia"/>
          <w:color w:val="333333"/>
          <w:sz w:val="30"/>
          <w:szCs w:val="30"/>
        </w:rPr>
      </w:pPr>
      <w:hyperlink r:id="rId71" w:tooltip="Permanent Link to pdf2htmlEX Windows Version" w:history="1">
        <w:proofErr w:type="gramStart"/>
        <w:r>
          <w:rPr>
            <w:rStyle w:val="a4"/>
            <w:rFonts w:ascii="Georgia" w:hAnsi="Georgia"/>
            <w:b/>
            <w:bCs/>
            <w:color w:val="333333"/>
            <w:sz w:val="30"/>
            <w:szCs w:val="30"/>
          </w:rPr>
          <w:t>pdf2htmlEX</w:t>
        </w:r>
        <w:proofErr w:type="gramEnd"/>
        <w:r>
          <w:rPr>
            <w:rStyle w:val="a4"/>
            <w:rFonts w:ascii="Georgia" w:hAnsi="Georgia"/>
            <w:b/>
            <w:bCs/>
            <w:color w:val="333333"/>
            <w:sz w:val="30"/>
            <w:szCs w:val="30"/>
          </w:rPr>
          <w:t xml:space="preserve"> Windows Version</w:t>
        </w:r>
      </w:hyperlink>
    </w:p>
    <w:p w:rsidR="00D112FD" w:rsidRDefault="00D112FD" w:rsidP="00D112FD">
      <w:pPr>
        <w:pStyle w:val="a3"/>
        <w:shd w:val="clear" w:color="auto" w:fill="FFFFFF"/>
        <w:spacing w:before="150" w:beforeAutospacing="0" w:after="150" w:afterAutospacing="0" w:line="300" w:lineRule="atLeast"/>
        <w:rPr>
          <w:rFonts w:ascii="Arial" w:hAnsi="Arial" w:cs="Arial"/>
          <w:color w:val="333333"/>
          <w:sz w:val="21"/>
          <w:szCs w:val="21"/>
        </w:rPr>
      </w:pPr>
      <w:proofErr w:type="gramStart"/>
      <w:r>
        <w:rPr>
          <w:rFonts w:ascii="Arial" w:hAnsi="Arial" w:cs="Arial"/>
          <w:color w:val="333333"/>
          <w:sz w:val="21"/>
          <w:szCs w:val="21"/>
        </w:rPr>
        <w:t>pdf2htmlEX  Win32</w:t>
      </w:r>
      <w:proofErr w:type="gramEnd"/>
      <w:r>
        <w:rPr>
          <w:rFonts w:ascii="Arial" w:hAnsi="Arial" w:cs="Arial"/>
          <w:color w:val="333333"/>
          <w:sz w:val="21"/>
          <w:szCs w:val="21"/>
        </w:rPr>
        <w:t xml:space="preserve"> static version, compiled with</w:t>
      </w:r>
      <w:r>
        <w:rPr>
          <w:rStyle w:val="apple-converted-space"/>
          <w:rFonts w:ascii="Arial" w:hAnsi="Arial" w:cs="Arial"/>
          <w:color w:val="333333"/>
          <w:sz w:val="21"/>
          <w:szCs w:val="21"/>
        </w:rPr>
        <w:t>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"http://mxe.cc/" \o "Mingw cross environment" \t "_blank" </w:instrText>
      </w:r>
      <w:r>
        <w:rPr>
          <w:rFonts w:ascii="Arial" w:hAnsi="Arial" w:cs="Arial"/>
          <w:color w:val="333333"/>
          <w:sz w:val="21"/>
          <w:szCs w:val="21"/>
        </w:rPr>
        <w:fldChar w:fldCharType="separate"/>
      </w:r>
      <w:r>
        <w:rPr>
          <w:rStyle w:val="a4"/>
          <w:rFonts w:ascii="Arial" w:hAnsi="Arial" w:cs="Arial"/>
          <w:b/>
          <w:bCs/>
          <w:color w:val="FF0000"/>
          <w:sz w:val="21"/>
          <w:szCs w:val="21"/>
        </w:rPr>
        <w:t>mxe</w:t>
      </w:r>
      <w:proofErr w:type="spellEnd"/>
      <w:r>
        <w:rPr>
          <w:rFonts w:ascii="Arial" w:hAnsi="Arial" w:cs="Arial"/>
          <w:color w:val="333333"/>
          <w:sz w:val="21"/>
          <w:szCs w:val="21"/>
        </w:rPr>
        <w:fldChar w:fldCharType="end"/>
      </w:r>
      <w:r>
        <w:rPr>
          <w:rStyle w:val="apple-converted-space"/>
          <w:rFonts w:ascii="Arial" w:hAnsi="Arial" w:cs="Arial"/>
          <w:color w:val="333333"/>
          <w:sz w:val="21"/>
          <w:szCs w:val="21"/>
        </w:rPr>
        <w:t> </w:t>
      </w:r>
      <w:r>
        <w:rPr>
          <w:rFonts w:ascii="Arial" w:hAnsi="Arial" w:cs="Arial"/>
          <w:color w:val="333333"/>
          <w:sz w:val="21"/>
          <w:szCs w:val="21"/>
        </w:rPr>
        <w:t>under Ubuntu.</w:t>
      </w:r>
    </w:p>
    <w:p w:rsidR="00D112FD" w:rsidRDefault="00D112FD" w:rsidP="00D112FD">
      <w:pPr>
        <w:pStyle w:val="a3"/>
        <w:shd w:val="clear" w:color="auto" w:fill="FFFFFF"/>
        <w:spacing w:before="150" w:beforeAutospacing="0" w:after="150" w:afterAutospacing="0" w:line="300" w:lineRule="atLeast"/>
        <w:rPr>
          <w:rFonts w:ascii="Arial" w:hAnsi="Arial" w:cs="Arial"/>
          <w:color w:val="333333"/>
          <w:sz w:val="21"/>
          <w:szCs w:val="21"/>
        </w:rPr>
      </w:pPr>
      <w:r>
        <w:rPr>
          <w:rFonts w:ascii="Arial" w:hAnsi="Arial" w:cs="Arial"/>
          <w:color w:val="333333"/>
          <w:sz w:val="21"/>
          <w:szCs w:val="21"/>
        </w:rPr>
        <w:t>In one word, pdf2htmlEX  is a tool that Convert PDF to HTML without losing text or format, bases on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"http://poppler.freedesktop.org/" \o "Poppler is a PDF rendering library based on the xpdf-3.0 code base." \t "_blank" </w:instrText>
      </w:r>
      <w:r>
        <w:rPr>
          <w:rFonts w:ascii="Arial" w:hAnsi="Arial" w:cs="Arial"/>
          <w:color w:val="333333"/>
          <w:sz w:val="21"/>
          <w:szCs w:val="21"/>
        </w:rPr>
        <w:fldChar w:fldCharType="separate"/>
      </w:r>
      <w:r>
        <w:rPr>
          <w:rStyle w:val="a4"/>
          <w:rFonts w:ascii="Arial" w:hAnsi="Arial" w:cs="Arial"/>
          <w:b/>
          <w:bCs/>
          <w:color w:val="FF0000"/>
          <w:sz w:val="21"/>
          <w:szCs w:val="21"/>
        </w:rPr>
        <w:t>poppler</w:t>
      </w:r>
      <w:proofErr w:type="spellEnd"/>
      <w:r>
        <w:rPr>
          <w:rFonts w:ascii="Arial" w:hAnsi="Arial" w:cs="Arial"/>
          <w:color w:val="333333"/>
          <w:sz w:val="21"/>
          <w:szCs w:val="21"/>
        </w:rPr>
        <w:fldChar w:fldCharType="end"/>
      </w:r>
      <w:r>
        <w:rPr>
          <w:rFonts w:ascii="Arial" w:hAnsi="Arial" w:cs="Arial"/>
          <w:color w:val="333333"/>
          <w:sz w:val="21"/>
          <w:szCs w:val="21"/>
        </w:rPr>
        <w:t>, </w:t>
      </w:r>
      <w:proofErr w:type="spellStart"/>
      <w:r>
        <w:rPr>
          <w:rFonts w:ascii="Arial" w:hAnsi="Arial" w:cs="Arial"/>
          <w:color w:val="333333"/>
          <w:sz w:val="21"/>
          <w:szCs w:val="21"/>
        </w:rPr>
        <w:fldChar w:fldCharType="begin"/>
      </w:r>
      <w:r>
        <w:rPr>
          <w:rFonts w:ascii="Arial" w:hAnsi="Arial" w:cs="Arial"/>
          <w:color w:val="333333"/>
          <w:sz w:val="21"/>
          <w:szCs w:val="21"/>
        </w:rPr>
        <w:instrText xml:space="preserve"> HYPERLINK "http://fontforge.org/" \o "FontForge -- An outline font editor that lets you create your own postscript, truetype, opentype, cid-keyed, multi-master, cff, svg and bitmap (bdf, FON, NFNT) fonts, or edit existing ones. Also lets you convert one format to another. FontForge has support for many Macintosh font formats." \t "_blank" </w:instrText>
      </w:r>
      <w:r>
        <w:rPr>
          <w:rFonts w:ascii="Arial" w:hAnsi="Arial" w:cs="Arial"/>
          <w:color w:val="333333"/>
          <w:sz w:val="21"/>
          <w:szCs w:val="21"/>
        </w:rPr>
        <w:fldChar w:fldCharType="separate"/>
      </w:r>
      <w:r>
        <w:rPr>
          <w:rStyle w:val="a4"/>
          <w:rFonts w:ascii="Arial" w:hAnsi="Arial" w:cs="Arial"/>
          <w:b/>
          <w:bCs/>
          <w:color w:val="FF0000"/>
          <w:sz w:val="21"/>
          <w:szCs w:val="21"/>
        </w:rPr>
        <w:t>FontForge</w:t>
      </w:r>
      <w:proofErr w:type="spellEnd"/>
      <w:r>
        <w:rPr>
          <w:rFonts w:ascii="Arial" w:hAnsi="Arial" w:cs="Arial"/>
          <w:color w:val="333333"/>
          <w:sz w:val="21"/>
          <w:szCs w:val="21"/>
        </w:rPr>
        <w:fldChar w:fldCharType="end"/>
      </w:r>
      <w:r>
        <w:rPr>
          <w:rFonts w:ascii="Arial" w:hAnsi="Arial" w:cs="Arial"/>
          <w:color w:val="333333"/>
          <w:sz w:val="21"/>
          <w:szCs w:val="21"/>
        </w:rPr>
        <w:t>, and </w:t>
      </w:r>
      <w:hyperlink r:id="rId72" w:tgtFrame="_blank" w:tooltip="jQuery is a fast, small, and feature-rich JavaScript library" w:history="1">
        <w:r>
          <w:rPr>
            <w:rStyle w:val="a4"/>
            <w:rFonts w:ascii="Arial" w:hAnsi="Arial" w:cs="Arial"/>
            <w:b/>
            <w:bCs/>
            <w:color w:val="FF0000"/>
            <w:sz w:val="21"/>
            <w:szCs w:val="21"/>
          </w:rPr>
          <w:t>jQuery</w:t>
        </w:r>
      </w:hyperlink>
      <w:r>
        <w:rPr>
          <w:rFonts w:ascii="Arial" w:hAnsi="Arial" w:cs="Arial"/>
          <w:color w:val="333333"/>
          <w:sz w:val="21"/>
          <w:szCs w:val="21"/>
        </w:rPr>
        <w:t>.</w:t>
      </w:r>
    </w:p>
    <w:p w:rsidR="00D112FD" w:rsidRDefault="00D112FD" w:rsidP="00D112FD">
      <w:pPr>
        <w:pStyle w:val="a3"/>
        <w:shd w:val="clear" w:color="auto" w:fill="FFFFFF"/>
        <w:spacing w:before="150" w:beforeAutospacing="0" w:after="150" w:afterAutospacing="0" w:line="300" w:lineRule="atLeast"/>
        <w:rPr>
          <w:rFonts w:ascii="Arial" w:hAnsi="Arial" w:cs="Arial"/>
          <w:color w:val="333333"/>
          <w:sz w:val="21"/>
          <w:szCs w:val="21"/>
        </w:rPr>
      </w:pPr>
      <w:r>
        <w:rPr>
          <w:rFonts w:ascii="Arial" w:hAnsi="Arial" w:cs="Arial"/>
          <w:color w:val="333333"/>
          <w:sz w:val="21"/>
          <w:szCs w:val="21"/>
        </w:rPr>
        <w:t> </w:t>
      </w:r>
    </w:p>
    <w:p w:rsidR="00D112FD" w:rsidRDefault="00D112FD" w:rsidP="00D112FD">
      <w:pPr>
        <w:pStyle w:val="3"/>
        <w:shd w:val="clear" w:color="auto" w:fill="FFFFFF"/>
        <w:spacing w:before="150" w:beforeAutospacing="0" w:after="150" w:afterAutospacing="0" w:line="300" w:lineRule="atLeast"/>
        <w:rPr>
          <w:rFonts w:ascii="Georgia" w:hAnsi="Georgia" w:cs="Arial"/>
          <w:color w:val="333333"/>
          <w:sz w:val="24"/>
          <w:szCs w:val="24"/>
        </w:rPr>
      </w:pPr>
      <w:r>
        <w:rPr>
          <w:rFonts w:ascii="Georgia" w:hAnsi="Georgia" w:cs="Arial"/>
          <w:color w:val="333333"/>
          <w:sz w:val="24"/>
          <w:szCs w:val="24"/>
        </w:rPr>
        <w:t>Modification</w:t>
      </w:r>
    </w:p>
    <w:p w:rsidR="00D112FD" w:rsidRDefault="00D112FD" w:rsidP="00D112FD">
      <w:pPr>
        <w:widowControl/>
        <w:numPr>
          <w:ilvl w:val="0"/>
          <w:numId w:val="28"/>
        </w:numPr>
        <w:shd w:val="clear" w:color="auto" w:fill="FFFFFF"/>
        <w:wordWrap/>
        <w:autoSpaceDE/>
        <w:autoSpaceDN/>
        <w:spacing w:before="100" w:beforeAutospacing="1" w:after="100" w:afterAutospacing="1" w:line="300" w:lineRule="atLeast"/>
        <w:jc w:val="left"/>
        <w:rPr>
          <w:rFonts w:ascii="Arial" w:hAnsi="Arial" w:cs="Arial"/>
          <w:color w:val="333333"/>
          <w:sz w:val="21"/>
          <w:szCs w:val="21"/>
        </w:rPr>
      </w:pPr>
      <w:proofErr w:type="gramStart"/>
      <w:r>
        <w:rPr>
          <w:rFonts w:ascii="Arial" w:hAnsi="Arial" w:cs="Arial"/>
          <w:color w:val="333333"/>
          <w:sz w:val="21"/>
          <w:szCs w:val="21"/>
        </w:rPr>
        <w:t>support</w:t>
      </w:r>
      <w:proofErr w:type="gramEnd"/>
      <w:r>
        <w:rPr>
          <w:rFonts w:ascii="Arial" w:hAnsi="Arial" w:cs="Arial"/>
          <w:color w:val="333333"/>
          <w:sz w:val="21"/>
          <w:szCs w:val="21"/>
        </w:rPr>
        <w:t xml:space="preserve"> windows temp directory, tested under windows 64-bit system(tried all the example offered by the author, all successful).</w:t>
      </w:r>
    </w:p>
    <w:p w:rsidR="00D112FD" w:rsidRDefault="00D112FD" w:rsidP="00D112FD">
      <w:pPr>
        <w:widowControl/>
        <w:numPr>
          <w:ilvl w:val="0"/>
          <w:numId w:val="28"/>
        </w:numPr>
        <w:shd w:val="clear" w:color="auto" w:fill="FFFFFF"/>
        <w:wordWrap/>
        <w:autoSpaceDE/>
        <w:autoSpaceDN/>
        <w:spacing w:before="100" w:beforeAutospacing="1" w:after="100" w:afterAutospacing="1" w:line="300" w:lineRule="atLeast"/>
        <w:jc w:val="left"/>
        <w:rPr>
          <w:rFonts w:ascii="Arial" w:hAnsi="Arial" w:cs="Arial"/>
          <w:color w:val="333333"/>
          <w:sz w:val="21"/>
          <w:szCs w:val="21"/>
        </w:rPr>
      </w:pPr>
      <w:r>
        <w:rPr>
          <w:rFonts w:ascii="Arial" w:hAnsi="Arial" w:cs="Arial"/>
          <w:color w:val="333333"/>
          <w:sz w:val="21"/>
          <w:szCs w:val="21"/>
        </w:rPr>
        <w:t>change the share folder name to data</w:t>
      </w:r>
    </w:p>
    <w:p w:rsidR="00D112FD" w:rsidRDefault="00D112FD" w:rsidP="00D112FD">
      <w:pPr>
        <w:widowControl/>
        <w:numPr>
          <w:ilvl w:val="0"/>
          <w:numId w:val="28"/>
        </w:numPr>
        <w:shd w:val="clear" w:color="auto" w:fill="FFFFFF"/>
        <w:wordWrap/>
        <w:autoSpaceDE/>
        <w:autoSpaceDN/>
        <w:spacing w:before="100" w:beforeAutospacing="1" w:after="100" w:afterAutospacing="1" w:line="300" w:lineRule="atLeast"/>
        <w:jc w:val="left"/>
        <w:rPr>
          <w:rFonts w:ascii="Arial" w:hAnsi="Arial" w:cs="Arial"/>
          <w:color w:val="333333"/>
          <w:sz w:val="21"/>
          <w:szCs w:val="21"/>
        </w:rPr>
      </w:pPr>
      <w:r>
        <w:rPr>
          <w:rFonts w:ascii="Arial" w:hAnsi="Arial" w:cs="Arial"/>
          <w:color w:val="333333"/>
          <w:sz w:val="21"/>
          <w:szCs w:val="21"/>
        </w:rPr>
        <w:t>can automatically find the data folder, by default,  the data folder  is under the same folder with pdf2htmlEX.exe</w:t>
      </w:r>
    </w:p>
    <w:p w:rsidR="00D112FD" w:rsidRDefault="00D112FD" w:rsidP="00D112FD">
      <w:pPr>
        <w:pStyle w:val="a3"/>
        <w:shd w:val="clear" w:color="auto" w:fill="FFFFFF"/>
        <w:spacing w:before="150" w:beforeAutospacing="0" w:after="150" w:afterAutospacing="0" w:line="300" w:lineRule="atLeast"/>
        <w:rPr>
          <w:rFonts w:ascii="Arial" w:hAnsi="Arial" w:cs="Arial"/>
          <w:color w:val="333333"/>
          <w:sz w:val="21"/>
          <w:szCs w:val="21"/>
        </w:rPr>
      </w:pPr>
      <w:r>
        <w:rPr>
          <w:rFonts w:ascii="Arial" w:hAnsi="Arial" w:cs="Arial"/>
          <w:color w:val="333333"/>
          <w:sz w:val="21"/>
          <w:szCs w:val="21"/>
        </w:rPr>
        <w:t> </w:t>
      </w:r>
    </w:p>
    <w:p w:rsidR="00D112FD" w:rsidRDefault="00D112FD" w:rsidP="00D112FD">
      <w:pPr>
        <w:pStyle w:val="3"/>
        <w:shd w:val="clear" w:color="auto" w:fill="F4F4F4"/>
        <w:spacing w:before="150" w:beforeAutospacing="0" w:after="150" w:afterAutospacing="0" w:line="300" w:lineRule="atLeast"/>
        <w:rPr>
          <w:rFonts w:ascii="Georgia" w:hAnsi="Georgia" w:cs="Arial"/>
          <w:color w:val="333333"/>
          <w:sz w:val="24"/>
          <w:szCs w:val="24"/>
        </w:rPr>
      </w:pPr>
      <w:r>
        <w:rPr>
          <w:rFonts w:ascii="Georgia" w:hAnsi="Georgia" w:cs="Arial"/>
          <w:color w:val="333333"/>
          <w:sz w:val="24"/>
          <w:szCs w:val="24"/>
        </w:rPr>
        <w:t>Introduction</w:t>
      </w:r>
    </w:p>
    <w:p w:rsidR="00D112FD" w:rsidRDefault="00D112FD" w:rsidP="00D112FD">
      <w:pPr>
        <w:pStyle w:val="a3"/>
        <w:shd w:val="clear" w:color="auto" w:fill="F4F4F4"/>
        <w:spacing w:before="150" w:beforeAutospacing="0" w:after="150" w:afterAutospacing="0" w:line="300" w:lineRule="atLeast"/>
        <w:rPr>
          <w:rFonts w:ascii="Arial" w:hAnsi="Arial" w:cs="Arial"/>
          <w:color w:val="333333"/>
          <w:sz w:val="21"/>
          <w:szCs w:val="21"/>
        </w:rPr>
      </w:pPr>
      <w:proofErr w:type="gramStart"/>
      <w:r>
        <w:rPr>
          <w:rFonts w:ascii="Arial" w:hAnsi="Arial" w:cs="Arial"/>
          <w:color w:val="333333"/>
          <w:sz w:val="21"/>
          <w:szCs w:val="21"/>
        </w:rPr>
        <w:t>pdf2htmlEX</w:t>
      </w:r>
      <w:proofErr w:type="gramEnd"/>
      <w:r>
        <w:rPr>
          <w:rFonts w:ascii="Arial" w:hAnsi="Arial" w:cs="Arial"/>
          <w:color w:val="333333"/>
          <w:sz w:val="21"/>
          <w:szCs w:val="21"/>
        </w:rPr>
        <w:t xml:space="preserve"> renders PDF files in HTML, utilizing modern Web technologies. It aims to provide an accurate rendering, while keeping optimized for Web display.</w:t>
      </w:r>
    </w:p>
    <w:p w:rsidR="00D112FD" w:rsidRDefault="00D112FD" w:rsidP="00D112FD">
      <w:pPr>
        <w:pStyle w:val="a3"/>
        <w:shd w:val="clear" w:color="auto" w:fill="F4F4F4"/>
        <w:spacing w:before="150" w:beforeAutospacing="0" w:after="150" w:afterAutospacing="0" w:line="300" w:lineRule="atLeast"/>
        <w:rPr>
          <w:rFonts w:ascii="Arial" w:hAnsi="Arial" w:cs="Arial"/>
          <w:color w:val="333333"/>
          <w:sz w:val="21"/>
          <w:szCs w:val="21"/>
        </w:rPr>
      </w:pPr>
      <w:proofErr w:type="gramStart"/>
      <w:r>
        <w:rPr>
          <w:rFonts w:ascii="Arial" w:hAnsi="Arial" w:cs="Arial"/>
          <w:color w:val="333333"/>
          <w:sz w:val="21"/>
          <w:szCs w:val="21"/>
        </w:rPr>
        <w:t>pdf2htmlEX</w:t>
      </w:r>
      <w:proofErr w:type="gramEnd"/>
      <w:r>
        <w:rPr>
          <w:rFonts w:ascii="Arial" w:hAnsi="Arial" w:cs="Arial"/>
          <w:color w:val="333333"/>
          <w:sz w:val="21"/>
          <w:szCs w:val="21"/>
        </w:rPr>
        <w:t xml:space="preserve"> is best for text-based PDF files, for example scientific papers with complicated formulas and figures. Text, fonts and formats are natively preserved in HTML such that you can still search and copy. The generated HTML file is static, with optional features powered by JavaScript.</w:t>
      </w:r>
    </w:p>
    <w:p w:rsidR="00D112FD" w:rsidRDefault="00D112FD" w:rsidP="00D112FD">
      <w:pPr>
        <w:pStyle w:val="3"/>
        <w:shd w:val="clear" w:color="auto" w:fill="F4F4F4"/>
        <w:spacing w:before="150" w:beforeAutospacing="0" w:after="150" w:afterAutospacing="0" w:line="300" w:lineRule="atLeast"/>
        <w:rPr>
          <w:rFonts w:ascii="Georgia" w:hAnsi="Georgia" w:cs="Arial"/>
          <w:color w:val="333333"/>
          <w:sz w:val="24"/>
          <w:szCs w:val="24"/>
        </w:rPr>
      </w:pPr>
      <w:r>
        <w:rPr>
          <w:rFonts w:ascii="Georgia" w:hAnsi="Georgia" w:cs="Arial"/>
          <w:color w:val="333333"/>
          <w:sz w:val="24"/>
          <w:szCs w:val="24"/>
        </w:rPr>
        <w:t>Features</w:t>
      </w:r>
    </w:p>
    <w:p w:rsidR="00D112FD" w:rsidRDefault="00D112FD" w:rsidP="00D112FD">
      <w:pPr>
        <w:widowControl/>
        <w:numPr>
          <w:ilvl w:val="0"/>
          <w:numId w:val="29"/>
        </w:numPr>
        <w:shd w:val="clear" w:color="auto" w:fill="F4F4F4"/>
        <w:wordWrap/>
        <w:autoSpaceDE/>
        <w:autoSpaceDN/>
        <w:spacing w:before="100" w:beforeAutospacing="1" w:after="100" w:afterAutospacing="1" w:line="300" w:lineRule="atLeast"/>
        <w:jc w:val="left"/>
        <w:rPr>
          <w:rFonts w:ascii="Arial" w:hAnsi="Arial" w:cs="Arial"/>
          <w:color w:val="333333"/>
          <w:sz w:val="21"/>
          <w:szCs w:val="21"/>
        </w:rPr>
      </w:pPr>
      <w:r>
        <w:rPr>
          <w:rFonts w:ascii="Arial" w:hAnsi="Arial" w:cs="Arial"/>
          <w:color w:val="333333"/>
          <w:sz w:val="21"/>
          <w:szCs w:val="21"/>
        </w:rPr>
        <w:t>Precise and native text in HTML</w:t>
      </w:r>
    </w:p>
    <w:p w:rsidR="00D112FD" w:rsidRDefault="00D112FD" w:rsidP="00D112FD">
      <w:pPr>
        <w:widowControl/>
        <w:numPr>
          <w:ilvl w:val="0"/>
          <w:numId w:val="29"/>
        </w:numPr>
        <w:shd w:val="clear" w:color="auto" w:fill="F4F4F4"/>
        <w:wordWrap/>
        <w:autoSpaceDE/>
        <w:autoSpaceDN/>
        <w:spacing w:before="100" w:beforeAutospacing="1" w:after="100" w:afterAutospacing="1" w:line="300" w:lineRule="atLeast"/>
        <w:jc w:val="left"/>
        <w:rPr>
          <w:rFonts w:ascii="Arial" w:hAnsi="Arial" w:cs="Arial"/>
          <w:color w:val="333333"/>
          <w:sz w:val="21"/>
          <w:szCs w:val="21"/>
        </w:rPr>
      </w:pPr>
      <w:r>
        <w:rPr>
          <w:rFonts w:ascii="Arial" w:hAnsi="Arial" w:cs="Arial"/>
          <w:color w:val="333333"/>
          <w:sz w:val="21"/>
          <w:szCs w:val="21"/>
        </w:rPr>
        <w:t>Flexible Output</w:t>
      </w:r>
    </w:p>
    <w:p w:rsidR="00D112FD" w:rsidRDefault="00D112FD" w:rsidP="00D112FD">
      <w:pPr>
        <w:widowControl/>
        <w:numPr>
          <w:ilvl w:val="0"/>
          <w:numId w:val="29"/>
        </w:numPr>
        <w:shd w:val="clear" w:color="auto" w:fill="F4F4F4"/>
        <w:wordWrap/>
        <w:autoSpaceDE/>
        <w:autoSpaceDN/>
        <w:spacing w:before="100" w:beforeAutospacing="1" w:after="100" w:afterAutospacing="1" w:line="300" w:lineRule="atLeast"/>
        <w:jc w:val="left"/>
        <w:rPr>
          <w:rFonts w:ascii="Arial" w:hAnsi="Arial" w:cs="Arial"/>
          <w:color w:val="333333"/>
          <w:sz w:val="21"/>
          <w:szCs w:val="21"/>
        </w:rPr>
      </w:pPr>
      <w:r>
        <w:rPr>
          <w:rFonts w:ascii="Arial" w:hAnsi="Arial" w:cs="Arial"/>
          <w:color w:val="333333"/>
          <w:sz w:val="21"/>
          <w:szCs w:val="21"/>
        </w:rPr>
        <w:t>Moderate Size</w:t>
      </w:r>
    </w:p>
    <w:p w:rsidR="00D112FD" w:rsidRDefault="00D112FD" w:rsidP="00D112FD">
      <w:pPr>
        <w:widowControl/>
        <w:numPr>
          <w:ilvl w:val="0"/>
          <w:numId w:val="29"/>
        </w:numPr>
        <w:shd w:val="clear" w:color="auto" w:fill="F4F4F4"/>
        <w:wordWrap/>
        <w:autoSpaceDE/>
        <w:autoSpaceDN/>
        <w:spacing w:before="100" w:beforeAutospacing="1" w:after="100" w:afterAutospacing="1" w:line="300" w:lineRule="atLeast"/>
        <w:jc w:val="left"/>
        <w:rPr>
          <w:rFonts w:ascii="Arial" w:hAnsi="Arial" w:cs="Arial"/>
          <w:color w:val="333333"/>
          <w:sz w:val="21"/>
          <w:szCs w:val="21"/>
        </w:rPr>
      </w:pPr>
      <w:r>
        <w:rPr>
          <w:rFonts w:ascii="Arial" w:hAnsi="Arial" w:cs="Arial"/>
          <w:color w:val="333333"/>
          <w:sz w:val="21"/>
          <w:szCs w:val="21"/>
        </w:rPr>
        <w:lastRenderedPageBreak/>
        <w:t>More PDF stuffs that you love: links, outlines &amp; printing</w:t>
      </w:r>
    </w:p>
    <w:p w:rsidR="00D112FD" w:rsidRDefault="00D112FD" w:rsidP="00D112FD">
      <w:pPr>
        <w:pStyle w:val="a3"/>
        <w:numPr>
          <w:ilvl w:val="0"/>
          <w:numId w:val="29"/>
        </w:numPr>
        <w:spacing w:before="150" w:beforeAutospacing="0" w:after="150" w:afterAutospacing="0" w:line="300" w:lineRule="atLeast"/>
        <w:rPr>
          <w:rFonts w:ascii="Arial" w:hAnsi="Arial" w:cs="Arial"/>
          <w:color w:val="333333"/>
          <w:sz w:val="21"/>
          <w:szCs w:val="21"/>
        </w:rPr>
      </w:pPr>
      <w:hyperlink r:id="rId73" w:tgtFrame="_blank" w:tooltip="GNU General Public LicenseVersion 3" w:history="1">
        <w:r>
          <w:rPr>
            <w:rStyle w:val="a4"/>
            <w:rFonts w:ascii="Arial" w:hAnsi="Arial" w:cs="Arial"/>
            <w:b/>
            <w:bCs/>
            <w:color w:val="FF0000"/>
            <w:sz w:val="21"/>
            <w:szCs w:val="21"/>
          </w:rPr>
          <w:t>GPLv3</w:t>
        </w:r>
        <w:r>
          <w:rPr>
            <w:rStyle w:val="apple-converted-space"/>
            <w:rFonts w:ascii="Arial" w:hAnsi="Arial" w:cs="Arial"/>
            <w:b/>
            <w:bCs/>
            <w:color w:val="FF0000"/>
            <w:sz w:val="21"/>
            <w:szCs w:val="21"/>
          </w:rPr>
          <w:t> </w:t>
        </w:r>
      </w:hyperlink>
      <w:r>
        <w:rPr>
          <w:rFonts w:ascii="Arial" w:hAnsi="Arial" w:cs="Arial"/>
          <w:color w:val="333333"/>
          <w:sz w:val="21"/>
          <w:szCs w:val="21"/>
        </w:rPr>
        <w:t xml:space="preserve">with additional </w:t>
      </w:r>
      <w:proofErr w:type="gramStart"/>
      <w:r>
        <w:rPr>
          <w:rFonts w:ascii="Arial" w:hAnsi="Arial" w:cs="Arial"/>
          <w:color w:val="333333"/>
          <w:sz w:val="21"/>
          <w:szCs w:val="21"/>
        </w:rPr>
        <w:t>terms  for</w:t>
      </w:r>
      <w:proofErr w:type="gramEnd"/>
      <w:r>
        <w:rPr>
          <w:rFonts w:ascii="Arial" w:hAnsi="Arial" w:cs="Arial"/>
          <w:color w:val="333333"/>
          <w:sz w:val="21"/>
          <w:szCs w:val="21"/>
        </w:rPr>
        <w:t xml:space="preserve"> most parts,</w:t>
      </w:r>
      <w:r>
        <w:rPr>
          <w:rStyle w:val="apple-converted-space"/>
          <w:rFonts w:ascii="Arial" w:hAnsi="Arial" w:cs="Arial"/>
          <w:color w:val="333333"/>
          <w:sz w:val="21"/>
          <w:szCs w:val="21"/>
        </w:rPr>
        <w:t> </w:t>
      </w:r>
      <w:hyperlink r:id="rId74" w:tgtFrame="_blank" w:tooltip="The MIT License is a free software license originating at the Massachusetts Institute of Technology (MIT)" w:history="1">
        <w:r>
          <w:rPr>
            <w:rStyle w:val="a4"/>
            <w:rFonts w:ascii="Arial" w:hAnsi="Arial" w:cs="Arial"/>
            <w:b/>
            <w:bCs/>
            <w:color w:val="FF0000"/>
            <w:sz w:val="21"/>
            <w:szCs w:val="21"/>
          </w:rPr>
          <w:t>MIT License</w:t>
        </w:r>
      </w:hyperlink>
      <w:r>
        <w:rPr>
          <w:rFonts w:ascii="Arial" w:hAnsi="Arial" w:cs="Arial"/>
          <w:color w:val="333333"/>
          <w:sz w:val="21"/>
          <w:szCs w:val="21"/>
        </w:rPr>
        <w:t>for </w:t>
      </w:r>
      <w:r>
        <w:rPr>
          <w:rStyle w:val="HTML"/>
          <w:rFonts w:ascii="Courier New" w:hAnsi="Courier New" w:cs="Courier New"/>
          <w:color w:val="333333"/>
          <w:sz w:val="18"/>
          <w:szCs w:val="18"/>
        </w:rPr>
        <w:t>share/*(in Windows version, I change the name of share to data).</w:t>
      </w:r>
    </w:p>
    <w:p w:rsidR="00D112FD" w:rsidRDefault="00D112FD" w:rsidP="00D112FD">
      <w:pPr>
        <w:pStyle w:val="a3"/>
        <w:numPr>
          <w:ilvl w:val="0"/>
          <w:numId w:val="29"/>
        </w:numPr>
        <w:spacing w:before="150" w:beforeAutospacing="0" w:after="150" w:afterAutospacing="0" w:line="300" w:lineRule="atLeast"/>
        <w:rPr>
          <w:rFonts w:ascii="Arial" w:hAnsi="Arial" w:cs="Arial"/>
          <w:color w:val="333333"/>
          <w:sz w:val="21"/>
          <w:szCs w:val="21"/>
        </w:rPr>
      </w:pPr>
      <w:r>
        <w:rPr>
          <w:rFonts w:ascii="Arial" w:hAnsi="Arial" w:cs="Arial"/>
          <w:color w:val="333333"/>
          <w:sz w:val="21"/>
          <w:szCs w:val="21"/>
        </w:rPr>
        <w:t> </w:t>
      </w:r>
    </w:p>
    <w:p w:rsidR="00D112FD" w:rsidRDefault="00D112FD" w:rsidP="00D112FD">
      <w:pPr>
        <w:pStyle w:val="3"/>
        <w:numPr>
          <w:ilvl w:val="0"/>
          <w:numId w:val="29"/>
        </w:numPr>
        <w:spacing w:before="150" w:beforeAutospacing="0" w:after="150" w:afterAutospacing="0" w:line="300" w:lineRule="atLeast"/>
        <w:rPr>
          <w:rFonts w:ascii="Georgia" w:hAnsi="Georgia"/>
          <w:color w:val="333333"/>
          <w:sz w:val="24"/>
          <w:szCs w:val="24"/>
        </w:rPr>
      </w:pPr>
      <w:r>
        <w:rPr>
          <w:rFonts w:ascii="Georgia" w:hAnsi="Georgia"/>
          <w:color w:val="333333"/>
          <w:sz w:val="24"/>
          <w:szCs w:val="24"/>
        </w:rPr>
        <w:t>Download</w:t>
      </w:r>
    </w:p>
    <w:p w:rsidR="00D112FD" w:rsidRDefault="00D112FD" w:rsidP="00D112FD">
      <w:pPr>
        <w:pStyle w:val="a3"/>
        <w:numPr>
          <w:ilvl w:val="0"/>
          <w:numId w:val="29"/>
        </w:numPr>
        <w:spacing w:before="150" w:beforeAutospacing="0" w:after="150" w:afterAutospacing="0" w:line="300" w:lineRule="atLeast"/>
        <w:rPr>
          <w:rFonts w:ascii="Arial" w:hAnsi="Arial" w:cs="Arial"/>
          <w:color w:val="333333"/>
          <w:sz w:val="21"/>
          <w:szCs w:val="21"/>
        </w:rPr>
      </w:pPr>
      <w:hyperlink r:id="rId75" w:history="1">
        <w:r>
          <w:rPr>
            <w:rStyle w:val="a4"/>
            <w:rFonts w:ascii="Arial" w:hAnsi="Arial" w:cs="Arial"/>
            <w:b/>
            <w:bCs/>
            <w:color w:val="FF0000"/>
            <w:sz w:val="21"/>
            <w:szCs w:val="21"/>
          </w:rPr>
          <w:t>pdf2htmlEX-v0.9-win32-static</w:t>
        </w:r>
      </w:hyperlink>
    </w:p>
    <w:p w:rsidR="00D112FD" w:rsidRDefault="00D112FD" w:rsidP="00D112FD">
      <w:pPr>
        <w:pStyle w:val="a3"/>
        <w:numPr>
          <w:ilvl w:val="0"/>
          <w:numId w:val="29"/>
        </w:numPr>
        <w:spacing w:before="150" w:beforeAutospacing="0" w:after="150" w:afterAutospacing="0" w:line="300" w:lineRule="atLeast"/>
        <w:rPr>
          <w:rFonts w:ascii="Arial" w:hAnsi="Arial" w:cs="Arial"/>
          <w:color w:val="333333"/>
          <w:sz w:val="21"/>
          <w:szCs w:val="21"/>
        </w:rPr>
      </w:pPr>
      <w:r>
        <w:rPr>
          <w:rFonts w:ascii="Arial" w:hAnsi="Arial" w:cs="Arial"/>
          <w:color w:val="333333"/>
          <w:sz w:val="21"/>
          <w:szCs w:val="21"/>
        </w:rPr>
        <w:t>P.S.</w:t>
      </w:r>
    </w:p>
    <w:p w:rsidR="00D112FD" w:rsidRDefault="00D112FD" w:rsidP="00D112FD">
      <w:pPr>
        <w:pStyle w:val="a3"/>
        <w:numPr>
          <w:ilvl w:val="0"/>
          <w:numId w:val="29"/>
        </w:numPr>
        <w:spacing w:before="150" w:beforeAutospacing="0" w:after="150" w:afterAutospacing="0" w:line="300" w:lineRule="atLeast"/>
        <w:rPr>
          <w:rFonts w:ascii="Arial" w:hAnsi="Arial" w:cs="Arial"/>
          <w:color w:val="333333"/>
          <w:sz w:val="21"/>
          <w:szCs w:val="21"/>
        </w:rPr>
      </w:pPr>
      <w:r>
        <w:rPr>
          <w:rFonts w:ascii="Arial" w:hAnsi="Arial" w:cs="Arial"/>
          <w:color w:val="333333"/>
          <w:sz w:val="21"/>
          <w:szCs w:val="21"/>
        </w:rPr>
        <w:t>The author is </w:t>
      </w:r>
      <w:hyperlink r:id="rId76" w:tgtFrame="_blank" w:tooltip="the author of pdf2htmlEX" w:history="1">
        <w:r>
          <w:rPr>
            <w:rStyle w:val="a4"/>
            <w:rFonts w:ascii="Arial" w:hAnsi="Arial" w:cs="Arial"/>
            <w:b/>
            <w:bCs/>
            <w:color w:val="FF0000"/>
            <w:sz w:val="21"/>
            <w:szCs w:val="21"/>
          </w:rPr>
          <w:t>Lu Wang</w:t>
        </w:r>
      </w:hyperlink>
      <w:r>
        <w:rPr>
          <w:rFonts w:ascii="Arial" w:hAnsi="Arial" w:cs="Arial"/>
          <w:color w:val="333333"/>
          <w:sz w:val="21"/>
          <w:szCs w:val="21"/>
        </w:rPr>
        <w:t>,  the original project and source code is </w:t>
      </w:r>
      <w:hyperlink r:id="rId77" w:tgtFrame="_blank" w:tooltip="Github source page of pdf2htmlEX" w:history="1">
        <w:r>
          <w:rPr>
            <w:rStyle w:val="a4"/>
            <w:rFonts w:ascii="Arial" w:hAnsi="Arial" w:cs="Arial"/>
            <w:b/>
            <w:bCs/>
            <w:color w:val="FF0000"/>
            <w:sz w:val="21"/>
            <w:szCs w:val="21"/>
          </w:rPr>
          <w:t>pdf2htmlEX</w:t>
        </w:r>
      </w:hyperlink>
      <w:r>
        <w:rPr>
          <w:rFonts w:ascii="Arial" w:hAnsi="Arial" w:cs="Arial"/>
          <w:color w:val="333333"/>
          <w:sz w:val="21"/>
          <w:szCs w:val="21"/>
        </w:rPr>
        <w:t>,</w:t>
      </w:r>
    </w:p>
    <w:p w:rsidR="00D112FD" w:rsidRDefault="00D112FD" w:rsidP="00D112FD">
      <w:pPr>
        <w:pStyle w:val="a3"/>
        <w:numPr>
          <w:ilvl w:val="0"/>
          <w:numId w:val="29"/>
        </w:numPr>
        <w:spacing w:before="150" w:beforeAutospacing="0" w:after="150" w:afterAutospacing="0" w:line="300" w:lineRule="atLeast"/>
        <w:rPr>
          <w:rFonts w:ascii="Arial" w:hAnsi="Arial" w:cs="Arial"/>
          <w:color w:val="333333"/>
          <w:sz w:val="21"/>
          <w:szCs w:val="21"/>
        </w:rPr>
      </w:pPr>
      <w:r>
        <w:rPr>
          <w:rFonts w:ascii="Arial" w:hAnsi="Arial" w:cs="Arial"/>
          <w:color w:val="333333"/>
          <w:sz w:val="21"/>
          <w:szCs w:val="21"/>
        </w:rPr>
        <w:t>I just did some modification and compiled for windows, the modified source is</w:t>
      </w:r>
      <w:r>
        <w:rPr>
          <w:rStyle w:val="apple-converted-space"/>
          <w:rFonts w:ascii="Arial" w:hAnsi="Arial" w:cs="Arial"/>
          <w:color w:val="333333"/>
          <w:sz w:val="21"/>
          <w:szCs w:val="21"/>
        </w:rPr>
        <w:t> </w:t>
      </w:r>
      <w:hyperlink r:id="rId78" w:tgtFrame="_blank" w:tooltip="the fork version of pdf2htmlEX" w:history="1">
        <w:r>
          <w:rPr>
            <w:rStyle w:val="a4"/>
            <w:rFonts w:ascii="Arial" w:hAnsi="Arial" w:cs="Arial"/>
            <w:b/>
            <w:bCs/>
            <w:color w:val="FF0000"/>
            <w:sz w:val="21"/>
            <w:szCs w:val="21"/>
          </w:rPr>
          <w:t>here</w:t>
        </w:r>
      </w:hyperlink>
      <w:r>
        <w:rPr>
          <w:rFonts w:ascii="Arial" w:hAnsi="Arial" w:cs="Arial"/>
          <w:color w:val="333333"/>
          <w:sz w:val="21"/>
          <w:szCs w:val="21"/>
        </w:rPr>
        <w:t> .</w:t>
      </w:r>
    </w:p>
    <w:p w:rsidR="00415EA1" w:rsidRPr="00D112FD" w:rsidRDefault="00415EA1"/>
    <w:sectPr w:rsidR="00415EA1" w:rsidRPr="00D112F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29D77CFB" w:usb2="00000012" w:usb3="00000000" w:csb0="0008008D"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6443"/>
    <w:multiLevelType w:val="multilevel"/>
    <w:tmpl w:val="793C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B0A3A"/>
    <w:multiLevelType w:val="multilevel"/>
    <w:tmpl w:val="218E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A77C0"/>
    <w:multiLevelType w:val="multilevel"/>
    <w:tmpl w:val="9C28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844865"/>
    <w:multiLevelType w:val="multilevel"/>
    <w:tmpl w:val="2CC0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F0356"/>
    <w:multiLevelType w:val="multilevel"/>
    <w:tmpl w:val="6F2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A406C"/>
    <w:multiLevelType w:val="multilevel"/>
    <w:tmpl w:val="4378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772FA"/>
    <w:multiLevelType w:val="multilevel"/>
    <w:tmpl w:val="79D0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912DE8"/>
    <w:multiLevelType w:val="multilevel"/>
    <w:tmpl w:val="D606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3D0CFB"/>
    <w:multiLevelType w:val="multilevel"/>
    <w:tmpl w:val="3500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BE3975"/>
    <w:multiLevelType w:val="multilevel"/>
    <w:tmpl w:val="046A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CD3CA4"/>
    <w:multiLevelType w:val="multilevel"/>
    <w:tmpl w:val="564E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A6722E"/>
    <w:multiLevelType w:val="multilevel"/>
    <w:tmpl w:val="6090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E5098D"/>
    <w:multiLevelType w:val="multilevel"/>
    <w:tmpl w:val="0A72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C05399"/>
    <w:multiLevelType w:val="multilevel"/>
    <w:tmpl w:val="D8C2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8A5D2E"/>
    <w:multiLevelType w:val="multilevel"/>
    <w:tmpl w:val="0F7C4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BD3B0A"/>
    <w:multiLevelType w:val="multilevel"/>
    <w:tmpl w:val="4F561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47324C"/>
    <w:multiLevelType w:val="multilevel"/>
    <w:tmpl w:val="A622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F71A6F"/>
    <w:multiLevelType w:val="multilevel"/>
    <w:tmpl w:val="A152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613F9B"/>
    <w:multiLevelType w:val="multilevel"/>
    <w:tmpl w:val="B40A9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474283"/>
    <w:multiLevelType w:val="multilevel"/>
    <w:tmpl w:val="A88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5D76C5"/>
    <w:multiLevelType w:val="multilevel"/>
    <w:tmpl w:val="664A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0F7818"/>
    <w:multiLevelType w:val="multilevel"/>
    <w:tmpl w:val="081EA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7C39FF"/>
    <w:multiLevelType w:val="multilevel"/>
    <w:tmpl w:val="6164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8C1A8F"/>
    <w:multiLevelType w:val="multilevel"/>
    <w:tmpl w:val="0BB2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C406D3"/>
    <w:multiLevelType w:val="multilevel"/>
    <w:tmpl w:val="0E120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07566D"/>
    <w:multiLevelType w:val="multilevel"/>
    <w:tmpl w:val="BC76B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115658"/>
    <w:multiLevelType w:val="multilevel"/>
    <w:tmpl w:val="5A82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437BD2"/>
    <w:multiLevelType w:val="multilevel"/>
    <w:tmpl w:val="CF4E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6740C0"/>
    <w:multiLevelType w:val="multilevel"/>
    <w:tmpl w:val="AFA0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2"/>
  </w:num>
  <w:num w:numId="4">
    <w:abstractNumId w:val="16"/>
  </w:num>
  <w:num w:numId="5">
    <w:abstractNumId w:val="7"/>
  </w:num>
  <w:num w:numId="6">
    <w:abstractNumId w:val="26"/>
  </w:num>
  <w:num w:numId="7">
    <w:abstractNumId w:val="0"/>
  </w:num>
  <w:num w:numId="8">
    <w:abstractNumId w:val="18"/>
  </w:num>
  <w:num w:numId="9">
    <w:abstractNumId w:val="14"/>
  </w:num>
  <w:num w:numId="10">
    <w:abstractNumId w:val="2"/>
  </w:num>
  <w:num w:numId="11">
    <w:abstractNumId w:val="13"/>
  </w:num>
  <w:num w:numId="12">
    <w:abstractNumId w:val="21"/>
  </w:num>
  <w:num w:numId="13">
    <w:abstractNumId w:val="11"/>
  </w:num>
  <w:num w:numId="14">
    <w:abstractNumId w:val="24"/>
  </w:num>
  <w:num w:numId="15">
    <w:abstractNumId w:val="5"/>
  </w:num>
  <w:num w:numId="16">
    <w:abstractNumId w:val="28"/>
  </w:num>
  <w:num w:numId="17">
    <w:abstractNumId w:val="17"/>
  </w:num>
  <w:num w:numId="18">
    <w:abstractNumId w:val="3"/>
  </w:num>
  <w:num w:numId="19">
    <w:abstractNumId w:val="4"/>
  </w:num>
  <w:num w:numId="20">
    <w:abstractNumId w:val="1"/>
  </w:num>
  <w:num w:numId="21">
    <w:abstractNumId w:val="6"/>
  </w:num>
  <w:num w:numId="22">
    <w:abstractNumId w:val="23"/>
  </w:num>
  <w:num w:numId="23">
    <w:abstractNumId w:val="25"/>
  </w:num>
  <w:num w:numId="24">
    <w:abstractNumId w:val="20"/>
  </w:num>
  <w:num w:numId="25">
    <w:abstractNumId w:val="15"/>
  </w:num>
  <w:num w:numId="26">
    <w:abstractNumId w:val="27"/>
  </w:num>
  <w:num w:numId="27">
    <w:abstractNumId w:val="22"/>
  </w:num>
  <w:num w:numId="28">
    <w:abstractNumId w:val="1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A1"/>
    <w:rsid w:val="001B7F5B"/>
    <w:rsid w:val="002F0131"/>
    <w:rsid w:val="00415EA1"/>
    <w:rsid w:val="00BD30E2"/>
    <w:rsid w:val="00D112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3A0FD-E0EA-4ECE-A4F9-ADCA0A6BF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415EA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415EA1"/>
    <w:pPr>
      <w:keepNext/>
      <w:outlineLvl w:val="1"/>
    </w:pPr>
    <w:rPr>
      <w:rFonts w:asciiTheme="majorHAnsi" w:eastAsiaTheme="majorEastAsia" w:hAnsiTheme="majorHAnsi" w:cstheme="majorBidi"/>
    </w:rPr>
  </w:style>
  <w:style w:type="paragraph" w:styleId="3">
    <w:name w:val="heading 3"/>
    <w:basedOn w:val="a"/>
    <w:link w:val="3Char"/>
    <w:uiPriority w:val="9"/>
    <w:qFormat/>
    <w:rsid w:val="00415EA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415EA1"/>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15EA1"/>
    <w:rPr>
      <w:rFonts w:ascii="굴림" w:eastAsia="굴림" w:hAnsi="굴림" w:cs="굴림"/>
      <w:b/>
      <w:bCs/>
      <w:kern w:val="36"/>
      <w:sz w:val="48"/>
      <w:szCs w:val="48"/>
    </w:rPr>
  </w:style>
  <w:style w:type="character" w:customStyle="1" w:styleId="3Char">
    <w:name w:val="제목 3 Char"/>
    <w:basedOn w:val="a0"/>
    <w:link w:val="3"/>
    <w:uiPriority w:val="9"/>
    <w:rsid w:val="00415EA1"/>
    <w:rPr>
      <w:rFonts w:ascii="굴림" w:eastAsia="굴림" w:hAnsi="굴림" w:cs="굴림"/>
      <w:b/>
      <w:bCs/>
      <w:kern w:val="0"/>
      <w:sz w:val="27"/>
      <w:szCs w:val="27"/>
    </w:rPr>
  </w:style>
  <w:style w:type="character" w:customStyle="1" w:styleId="4Char">
    <w:name w:val="제목 4 Char"/>
    <w:basedOn w:val="a0"/>
    <w:link w:val="4"/>
    <w:uiPriority w:val="9"/>
    <w:rsid w:val="00415EA1"/>
    <w:rPr>
      <w:rFonts w:ascii="굴림" w:eastAsia="굴림" w:hAnsi="굴림" w:cs="굴림"/>
      <w:b/>
      <w:bCs/>
      <w:kern w:val="0"/>
      <w:sz w:val="24"/>
      <w:szCs w:val="24"/>
    </w:rPr>
  </w:style>
  <w:style w:type="paragraph" w:styleId="a3">
    <w:name w:val="Normal (Web)"/>
    <w:basedOn w:val="a"/>
    <w:uiPriority w:val="99"/>
    <w:semiHidden/>
    <w:unhideWhenUsed/>
    <w:rsid w:val="00415EA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415EA1"/>
    <w:rPr>
      <w:color w:val="0000FF"/>
      <w:u w:val="single"/>
    </w:rPr>
  </w:style>
  <w:style w:type="character" w:styleId="a5">
    <w:name w:val="Strong"/>
    <w:basedOn w:val="a0"/>
    <w:uiPriority w:val="22"/>
    <w:qFormat/>
    <w:rsid w:val="00415EA1"/>
    <w:rPr>
      <w:b/>
      <w:bCs/>
    </w:rPr>
  </w:style>
  <w:style w:type="character" w:customStyle="1" w:styleId="apple-converted-space">
    <w:name w:val="apple-converted-space"/>
    <w:basedOn w:val="a0"/>
    <w:rsid w:val="00415EA1"/>
  </w:style>
  <w:style w:type="character" w:styleId="HTML">
    <w:name w:val="HTML Code"/>
    <w:basedOn w:val="a0"/>
    <w:uiPriority w:val="99"/>
    <w:semiHidden/>
    <w:unhideWhenUsed/>
    <w:rsid w:val="00415EA1"/>
    <w:rPr>
      <w:rFonts w:ascii="굴림체" w:eastAsia="굴림체" w:hAnsi="굴림체" w:cs="굴림체"/>
      <w:sz w:val="24"/>
      <w:szCs w:val="24"/>
    </w:rPr>
  </w:style>
  <w:style w:type="paragraph" w:styleId="HTML0">
    <w:name w:val="HTML Preformatted"/>
    <w:basedOn w:val="a"/>
    <w:link w:val="HTMLChar"/>
    <w:uiPriority w:val="99"/>
    <w:semiHidden/>
    <w:unhideWhenUsed/>
    <w:rsid w:val="00415E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415EA1"/>
    <w:rPr>
      <w:rFonts w:ascii="굴림체" w:eastAsia="굴림체" w:hAnsi="굴림체" w:cs="굴림체"/>
      <w:kern w:val="0"/>
      <w:sz w:val="24"/>
      <w:szCs w:val="24"/>
    </w:rPr>
  </w:style>
  <w:style w:type="character" w:customStyle="1" w:styleId="2Char">
    <w:name w:val="제목 2 Char"/>
    <w:basedOn w:val="a0"/>
    <w:link w:val="2"/>
    <w:uiPriority w:val="9"/>
    <w:semiHidden/>
    <w:rsid w:val="00415EA1"/>
    <w:rPr>
      <w:rFonts w:asciiTheme="majorHAnsi" w:eastAsiaTheme="majorEastAsia" w:hAnsiTheme="majorHAnsi" w:cstheme="majorBidi"/>
    </w:rPr>
  </w:style>
  <w:style w:type="character" w:customStyle="1" w:styleId="caps">
    <w:name w:val="caps"/>
    <w:basedOn w:val="a0"/>
    <w:rsid w:val="00415EA1"/>
  </w:style>
  <w:style w:type="character" w:styleId="a6">
    <w:name w:val="FollowedHyperlink"/>
    <w:basedOn w:val="a0"/>
    <w:uiPriority w:val="99"/>
    <w:semiHidden/>
    <w:unhideWhenUsed/>
    <w:rsid w:val="002F0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4290">
      <w:bodyDiv w:val="1"/>
      <w:marLeft w:val="0"/>
      <w:marRight w:val="0"/>
      <w:marTop w:val="0"/>
      <w:marBottom w:val="0"/>
      <w:divBdr>
        <w:top w:val="none" w:sz="0" w:space="0" w:color="auto"/>
        <w:left w:val="none" w:sz="0" w:space="0" w:color="auto"/>
        <w:bottom w:val="none" w:sz="0" w:space="0" w:color="auto"/>
        <w:right w:val="none" w:sz="0" w:space="0" w:color="auto"/>
      </w:divBdr>
      <w:divsChild>
        <w:div w:id="99178831">
          <w:marLeft w:val="0"/>
          <w:marRight w:val="0"/>
          <w:marTop w:val="0"/>
          <w:marBottom w:val="0"/>
          <w:divBdr>
            <w:top w:val="none" w:sz="0" w:space="0" w:color="auto"/>
            <w:left w:val="none" w:sz="0" w:space="0" w:color="auto"/>
            <w:bottom w:val="none" w:sz="0" w:space="0" w:color="auto"/>
            <w:right w:val="none" w:sz="0" w:space="0" w:color="auto"/>
          </w:divBdr>
        </w:div>
        <w:div w:id="115343390">
          <w:marLeft w:val="0"/>
          <w:marRight w:val="0"/>
          <w:marTop w:val="0"/>
          <w:marBottom w:val="0"/>
          <w:divBdr>
            <w:top w:val="none" w:sz="0" w:space="0" w:color="auto"/>
            <w:left w:val="none" w:sz="0" w:space="0" w:color="auto"/>
            <w:bottom w:val="none" w:sz="0" w:space="0" w:color="auto"/>
            <w:right w:val="none" w:sz="0" w:space="0" w:color="auto"/>
          </w:divBdr>
          <w:divsChild>
            <w:div w:id="1078359519">
              <w:marLeft w:val="0"/>
              <w:marRight w:val="0"/>
              <w:marTop w:val="0"/>
              <w:marBottom w:val="0"/>
              <w:divBdr>
                <w:top w:val="none" w:sz="0" w:space="0" w:color="auto"/>
                <w:left w:val="none" w:sz="0" w:space="0" w:color="auto"/>
                <w:bottom w:val="none" w:sz="0" w:space="0" w:color="auto"/>
                <w:right w:val="none" w:sz="0" w:space="0" w:color="auto"/>
              </w:divBdr>
              <w:divsChild>
                <w:div w:id="24604174">
                  <w:marLeft w:val="0"/>
                  <w:marRight w:val="0"/>
                  <w:marTop w:val="0"/>
                  <w:marBottom w:val="0"/>
                  <w:divBdr>
                    <w:top w:val="none" w:sz="0" w:space="0" w:color="auto"/>
                    <w:left w:val="none" w:sz="0" w:space="0" w:color="auto"/>
                    <w:bottom w:val="none" w:sz="0" w:space="0" w:color="auto"/>
                    <w:right w:val="none" w:sz="0" w:space="0" w:color="auto"/>
                  </w:divBdr>
                  <w:divsChild>
                    <w:div w:id="1466042332">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029288453">
          <w:marLeft w:val="0"/>
          <w:marRight w:val="0"/>
          <w:marTop w:val="0"/>
          <w:marBottom w:val="0"/>
          <w:divBdr>
            <w:top w:val="none" w:sz="0" w:space="0" w:color="auto"/>
            <w:left w:val="none" w:sz="0" w:space="0" w:color="auto"/>
            <w:bottom w:val="none" w:sz="0" w:space="0" w:color="auto"/>
            <w:right w:val="none" w:sz="0" w:space="0" w:color="auto"/>
          </w:divBdr>
        </w:div>
      </w:divsChild>
    </w:div>
    <w:div w:id="78020264">
      <w:bodyDiv w:val="1"/>
      <w:marLeft w:val="0"/>
      <w:marRight w:val="0"/>
      <w:marTop w:val="0"/>
      <w:marBottom w:val="0"/>
      <w:divBdr>
        <w:top w:val="none" w:sz="0" w:space="0" w:color="auto"/>
        <w:left w:val="none" w:sz="0" w:space="0" w:color="auto"/>
        <w:bottom w:val="none" w:sz="0" w:space="0" w:color="auto"/>
        <w:right w:val="none" w:sz="0" w:space="0" w:color="auto"/>
      </w:divBdr>
      <w:divsChild>
        <w:div w:id="908417587">
          <w:blockQuote w:val="1"/>
          <w:marLeft w:val="450"/>
          <w:marRight w:val="450"/>
          <w:marTop w:val="45"/>
          <w:marBottom w:val="45"/>
          <w:divBdr>
            <w:top w:val="none" w:sz="0" w:space="0" w:color="auto"/>
            <w:left w:val="none" w:sz="0" w:space="0" w:color="auto"/>
            <w:bottom w:val="none" w:sz="0" w:space="0" w:color="auto"/>
            <w:right w:val="none" w:sz="0" w:space="0" w:color="auto"/>
          </w:divBdr>
        </w:div>
      </w:divsChild>
    </w:div>
    <w:div w:id="8473905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95">
          <w:marLeft w:val="0"/>
          <w:marRight w:val="0"/>
          <w:marTop w:val="0"/>
          <w:marBottom w:val="0"/>
          <w:divBdr>
            <w:top w:val="none" w:sz="0" w:space="0" w:color="auto"/>
            <w:left w:val="none" w:sz="0" w:space="0" w:color="auto"/>
            <w:bottom w:val="none" w:sz="0" w:space="0" w:color="auto"/>
            <w:right w:val="none" w:sz="0" w:space="0" w:color="auto"/>
          </w:divBdr>
        </w:div>
        <w:div w:id="801577030">
          <w:marLeft w:val="0"/>
          <w:marRight w:val="0"/>
          <w:marTop w:val="0"/>
          <w:marBottom w:val="0"/>
          <w:divBdr>
            <w:top w:val="none" w:sz="0" w:space="0" w:color="auto"/>
            <w:left w:val="none" w:sz="0" w:space="0" w:color="auto"/>
            <w:bottom w:val="none" w:sz="0" w:space="0" w:color="auto"/>
            <w:right w:val="none" w:sz="0" w:space="0" w:color="auto"/>
          </w:divBdr>
          <w:divsChild>
            <w:div w:id="409431879">
              <w:marLeft w:val="0"/>
              <w:marRight w:val="0"/>
              <w:marTop w:val="0"/>
              <w:marBottom w:val="0"/>
              <w:divBdr>
                <w:top w:val="none" w:sz="0" w:space="0" w:color="auto"/>
                <w:left w:val="none" w:sz="0" w:space="0" w:color="auto"/>
                <w:bottom w:val="none" w:sz="0" w:space="0" w:color="auto"/>
                <w:right w:val="none" w:sz="0" w:space="0" w:color="auto"/>
              </w:divBdr>
              <w:divsChild>
                <w:div w:id="458843310">
                  <w:marLeft w:val="0"/>
                  <w:marRight w:val="0"/>
                  <w:marTop w:val="0"/>
                  <w:marBottom w:val="0"/>
                  <w:divBdr>
                    <w:top w:val="none" w:sz="0" w:space="0" w:color="auto"/>
                    <w:left w:val="none" w:sz="0" w:space="0" w:color="auto"/>
                    <w:bottom w:val="none" w:sz="0" w:space="0" w:color="auto"/>
                    <w:right w:val="none" w:sz="0" w:space="0" w:color="auto"/>
                  </w:divBdr>
                  <w:divsChild>
                    <w:div w:id="45491410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420443212">
          <w:marLeft w:val="0"/>
          <w:marRight w:val="0"/>
          <w:marTop w:val="0"/>
          <w:marBottom w:val="0"/>
          <w:divBdr>
            <w:top w:val="none" w:sz="0" w:space="0" w:color="auto"/>
            <w:left w:val="none" w:sz="0" w:space="0" w:color="auto"/>
            <w:bottom w:val="none" w:sz="0" w:space="0" w:color="auto"/>
            <w:right w:val="none" w:sz="0" w:space="0" w:color="auto"/>
          </w:divBdr>
        </w:div>
      </w:divsChild>
    </w:div>
    <w:div w:id="212426977">
      <w:bodyDiv w:val="1"/>
      <w:marLeft w:val="0"/>
      <w:marRight w:val="0"/>
      <w:marTop w:val="0"/>
      <w:marBottom w:val="0"/>
      <w:divBdr>
        <w:top w:val="none" w:sz="0" w:space="0" w:color="auto"/>
        <w:left w:val="none" w:sz="0" w:space="0" w:color="auto"/>
        <w:bottom w:val="none" w:sz="0" w:space="0" w:color="auto"/>
        <w:right w:val="none" w:sz="0" w:space="0" w:color="auto"/>
      </w:divBdr>
    </w:div>
    <w:div w:id="248584857">
      <w:bodyDiv w:val="1"/>
      <w:marLeft w:val="0"/>
      <w:marRight w:val="0"/>
      <w:marTop w:val="0"/>
      <w:marBottom w:val="0"/>
      <w:divBdr>
        <w:top w:val="none" w:sz="0" w:space="0" w:color="auto"/>
        <w:left w:val="none" w:sz="0" w:space="0" w:color="auto"/>
        <w:bottom w:val="none" w:sz="0" w:space="0" w:color="auto"/>
        <w:right w:val="none" w:sz="0" w:space="0" w:color="auto"/>
      </w:divBdr>
      <w:divsChild>
        <w:div w:id="599682766">
          <w:marLeft w:val="0"/>
          <w:marRight w:val="0"/>
          <w:marTop w:val="0"/>
          <w:marBottom w:val="0"/>
          <w:divBdr>
            <w:top w:val="none" w:sz="0" w:space="0" w:color="auto"/>
            <w:left w:val="none" w:sz="0" w:space="0" w:color="auto"/>
            <w:bottom w:val="none" w:sz="0" w:space="0" w:color="auto"/>
            <w:right w:val="none" w:sz="0" w:space="0" w:color="auto"/>
          </w:divBdr>
        </w:div>
        <w:div w:id="2085031038">
          <w:marLeft w:val="0"/>
          <w:marRight w:val="0"/>
          <w:marTop w:val="0"/>
          <w:marBottom w:val="0"/>
          <w:divBdr>
            <w:top w:val="none" w:sz="0" w:space="0" w:color="auto"/>
            <w:left w:val="none" w:sz="0" w:space="0" w:color="auto"/>
            <w:bottom w:val="none" w:sz="0" w:space="0" w:color="auto"/>
            <w:right w:val="none" w:sz="0" w:space="0" w:color="auto"/>
          </w:divBdr>
          <w:divsChild>
            <w:div w:id="1246036281">
              <w:marLeft w:val="0"/>
              <w:marRight w:val="0"/>
              <w:marTop w:val="0"/>
              <w:marBottom w:val="0"/>
              <w:divBdr>
                <w:top w:val="none" w:sz="0" w:space="0" w:color="auto"/>
                <w:left w:val="none" w:sz="0" w:space="0" w:color="auto"/>
                <w:bottom w:val="none" w:sz="0" w:space="0" w:color="auto"/>
                <w:right w:val="none" w:sz="0" w:space="0" w:color="auto"/>
              </w:divBdr>
              <w:divsChild>
                <w:div w:id="550381296">
                  <w:marLeft w:val="0"/>
                  <w:marRight w:val="0"/>
                  <w:marTop w:val="0"/>
                  <w:marBottom w:val="0"/>
                  <w:divBdr>
                    <w:top w:val="none" w:sz="0" w:space="0" w:color="auto"/>
                    <w:left w:val="none" w:sz="0" w:space="0" w:color="auto"/>
                    <w:bottom w:val="none" w:sz="0" w:space="0" w:color="auto"/>
                    <w:right w:val="none" w:sz="0" w:space="0" w:color="auto"/>
                  </w:divBdr>
                  <w:divsChild>
                    <w:div w:id="196989035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545213207">
          <w:marLeft w:val="0"/>
          <w:marRight w:val="0"/>
          <w:marTop w:val="0"/>
          <w:marBottom w:val="0"/>
          <w:divBdr>
            <w:top w:val="none" w:sz="0" w:space="0" w:color="auto"/>
            <w:left w:val="none" w:sz="0" w:space="0" w:color="auto"/>
            <w:bottom w:val="none" w:sz="0" w:space="0" w:color="auto"/>
            <w:right w:val="none" w:sz="0" w:space="0" w:color="auto"/>
          </w:divBdr>
        </w:div>
      </w:divsChild>
    </w:div>
    <w:div w:id="699815728">
      <w:bodyDiv w:val="1"/>
      <w:marLeft w:val="0"/>
      <w:marRight w:val="0"/>
      <w:marTop w:val="0"/>
      <w:marBottom w:val="0"/>
      <w:divBdr>
        <w:top w:val="none" w:sz="0" w:space="0" w:color="auto"/>
        <w:left w:val="none" w:sz="0" w:space="0" w:color="auto"/>
        <w:bottom w:val="none" w:sz="0" w:space="0" w:color="auto"/>
        <w:right w:val="none" w:sz="0" w:space="0" w:color="auto"/>
      </w:divBdr>
      <w:divsChild>
        <w:div w:id="1396465206">
          <w:marLeft w:val="0"/>
          <w:marRight w:val="0"/>
          <w:marTop w:val="0"/>
          <w:marBottom w:val="0"/>
          <w:divBdr>
            <w:top w:val="none" w:sz="0" w:space="0" w:color="auto"/>
            <w:left w:val="none" w:sz="0" w:space="0" w:color="auto"/>
            <w:bottom w:val="none" w:sz="0" w:space="0" w:color="auto"/>
            <w:right w:val="none" w:sz="0" w:space="0" w:color="auto"/>
          </w:divBdr>
        </w:div>
        <w:div w:id="1159035900">
          <w:marLeft w:val="0"/>
          <w:marRight w:val="0"/>
          <w:marTop w:val="0"/>
          <w:marBottom w:val="0"/>
          <w:divBdr>
            <w:top w:val="none" w:sz="0" w:space="0" w:color="auto"/>
            <w:left w:val="none" w:sz="0" w:space="0" w:color="auto"/>
            <w:bottom w:val="none" w:sz="0" w:space="0" w:color="auto"/>
            <w:right w:val="none" w:sz="0" w:space="0" w:color="auto"/>
          </w:divBdr>
          <w:divsChild>
            <w:div w:id="1849254283">
              <w:marLeft w:val="0"/>
              <w:marRight w:val="0"/>
              <w:marTop w:val="0"/>
              <w:marBottom w:val="0"/>
              <w:divBdr>
                <w:top w:val="none" w:sz="0" w:space="0" w:color="auto"/>
                <w:left w:val="none" w:sz="0" w:space="0" w:color="auto"/>
                <w:bottom w:val="none" w:sz="0" w:space="0" w:color="auto"/>
                <w:right w:val="none" w:sz="0" w:space="0" w:color="auto"/>
              </w:divBdr>
              <w:divsChild>
                <w:div w:id="1849978277">
                  <w:marLeft w:val="0"/>
                  <w:marRight w:val="0"/>
                  <w:marTop w:val="0"/>
                  <w:marBottom w:val="0"/>
                  <w:divBdr>
                    <w:top w:val="none" w:sz="0" w:space="0" w:color="auto"/>
                    <w:left w:val="none" w:sz="0" w:space="0" w:color="auto"/>
                    <w:bottom w:val="none" w:sz="0" w:space="0" w:color="auto"/>
                    <w:right w:val="none" w:sz="0" w:space="0" w:color="auto"/>
                  </w:divBdr>
                  <w:divsChild>
                    <w:div w:id="138012812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586203">
      <w:bodyDiv w:val="1"/>
      <w:marLeft w:val="0"/>
      <w:marRight w:val="0"/>
      <w:marTop w:val="0"/>
      <w:marBottom w:val="0"/>
      <w:divBdr>
        <w:top w:val="none" w:sz="0" w:space="0" w:color="auto"/>
        <w:left w:val="none" w:sz="0" w:space="0" w:color="auto"/>
        <w:bottom w:val="none" w:sz="0" w:space="0" w:color="auto"/>
        <w:right w:val="none" w:sz="0" w:space="0" w:color="auto"/>
      </w:divBdr>
      <w:divsChild>
        <w:div w:id="1255430572">
          <w:marLeft w:val="0"/>
          <w:marRight w:val="0"/>
          <w:marTop w:val="0"/>
          <w:marBottom w:val="0"/>
          <w:divBdr>
            <w:top w:val="none" w:sz="0" w:space="0" w:color="auto"/>
            <w:left w:val="none" w:sz="0" w:space="0" w:color="auto"/>
            <w:bottom w:val="none" w:sz="0" w:space="0" w:color="auto"/>
            <w:right w:val="none" w:sz="0" w:space="0" w:color="auto"/>
          </w:divBdr>
        </w:div>
        <w:div w:id="1448312407">
          <w:marLeft w:val="0"/>
          <w:marRight w:val="0"/>
          <w:marTop w:val="0"/>
          <w:marBottom w:val="0"/>
          <w:divBdr>
            <w:top w:val="none" w:sz="0" w:space="0" w:color="auto"/>
            <w:left w:val="none" w:sz="0" w:space="0" w:color="auto"/>
            <w:bottom w:val="none" w:sz="0" w:space="0" w:color="auto"/>
            <w:right w:val="none" w:sz="0" w:space="0" w:color="auto"/>
          </w:divBdr>
          <w:divsChild>
            <w:div w:id="422267691">
              <w:marLeft w:val="0"/>
              <w:marRight w:val="0"/>
              <w:marTop w:val="0"/>
              <w:marBottom w:val="0"/>
              <w:divBdr>
                <w:top w:val="none" w:sz="0" w:space="0" w:color="auto"/>
                <w:left w:val="none" w:sz="0" w:space="0" w:color="auto"/>
                <w:bottom w:val="none" w:sz="0" w:space="0" w:color="auto"/>
                <w:right w:val="none" w:sz="0" w:space="0" w:color="auto"/>
              </w:divBdr>
              <w:divsChild>
                <w:div w:id="1058093191">
                  <w:marLeft w:val="0"/>
                  <w:marRight w:val="0"/>
                  <w:marTop w:val="0"/>
                  <w:marBottom w:val="0"/>
                  <w:divBdr>
                    <w:top w:val="none" w:sz="0" w:space="0" w:color="auto"/>
                    <w:left w:val="none" w:sz="0" w:space="0" w:color="auto"/>
                    <w:bottom w:val="none" w:sz="0" w:space="0" w:color="auto"/>
                    <w:right w:val="none" w:sz="0" w:space="0" w:color="auto"/>
                  </w:divBdr>
                  <w:divsChild>
                    <w:div w:id="74095360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008031">
          <w:marLeft w:val="0"/>
          <w:marRight w:val="0"/>
          <w:marTop w:val="0"/>
          <w:marBottom w:val="0"/>
          <w:divBdr>
            <w:top w:val="none" w:sz="0" w:space="0" w:color="auto"/>
            <w:left w:val="none" w:sz="0" w:space="0" w:color="auto"/>
            <w:bottom w:val="none" w:sz="0" w:space="0" w:color="auto"/>
            <w:right w:val="none" w:sz="0" w:space="0" w:color="auto"/>
          </w:divBdr>
        </w:div>
      </w:divsChild>
    </w:div>
    <w:div w:id="1025443063">
      <w:bodyDiv w:val="1"/>
      <w:marLeft w:val="0"/>
      <w:marRight w:val="0"/>
      <w:marTop w:val="0"/>
      <w:marBottom w:val="0"/>
      <w:divBdr>
        <w:top w:val="none" w:sz="0" w:space="0" w:color="auto"/>
        <w:left w:val="none" w:sz="0" w:space="0" w:color="auto"/>
        <w:bottom w:val="none" w:sz="0" w:space="0" w:color="auto"/>
        <w:right w:val="none" w:sz="0" w:space="0" w:color="auto"/>
      </w:divBdr>
      <w:divsChild>
        <w:div w:id="951398375">
          <w:marLeft w:val="0"/>
          <w:marRight w:val="0"/>
          <w:marTop w:val="0"/>
          <w:marBottom w:val="0"/>
          <w:divBdr>
            <w:top w:val="none" w:sz="0" w:space="0" w:color="auto"/>
            <w:left w:val="none" w:sz="0" w:space="0" w:color="auto"/>
            <w:bottom w:val="none" w:sz="0" w:space="0" w:color="auto"/>
            <w:right w:val="none" w:sz="0" w:space="0" w:color="auto"/>
          </w:divBdr>
        </w:div>
        <w:div w:id="204217890">
          <w:marLeft w:val="0"/>
          <w:marRight w:val="0"/>
          <w:marTop w:val="0"/>
          <w:marBottom w:val="0"/>
          <w:divBdr>
            <w:top w:val="none" w:sz="0" w:space="0" w:color="auto"/>
            <w:left w:val="none" w:sz="0" w:space="0" w:color="auto"/>
            <w:bottom w:val="none" w:sz="0" w:space="0" w:color="auto"/>
            <w:right w:val="none" w:sz="0" w:space="0" w:color="auto"/>
          </w:divBdr>
          <w:divsChild>
            <w:div w:id="2043283003">
              <w:marLeft w:val="0"/>
              <w:marRight w:val="0"/>
              <w:marTop w:val="0"/>
              <w:marBottom w:val="0"/>
              <w:divBdr>
                <w:top w:val="none" w:sz="0" w:space="0" w:color="auto"/>
                <w:left w:val="none" w:sz="0" w:space="0" w:color="auto"/>
                <w:bottom w:val="none" w:sz="0" w:space="0" w:color="auto"/>
                <w:right w:val="none" w:sz="0" w:space="0" w:color="auto"/>
              </w:divBdr>
              <w:divsChild>
                <w:div w:id="1184631188">
                  <w:marLeft w:val="0"/>
                  <w:marRight w:val="0"/>
                  <w:marTop w:val="0"/>
                  <w:marBottom w:val="0"/>
                  <w:divBdr>
                    <w:top w:val="none" w:sz="0" w:space="0" w:color="auto"/>
                    <w:left w:val="none" w:sz="0" w:space="0" w:color="auto"/>
                    <w:bottom w:val="none" w:sz="0" w:space="0" w:color="auto"/>
                    <w:right w:val="none" w:sz="0" w:space="0" w:color="auto"/>
                  </w:divBdr>
                  <w:divsChild>
                    <w:div w:id="1202546870">
                      <w:marLeft w:val="-450"/>
                      <w:marRight w:val="-450"/>
                      <w:marTop w:val="0"/>
                      <w:marBottom w:val="0"/>
                      <w:divBdr>
                        <w:top w:val="none" w:sz="0" w:space="0" w:color="auto"/>
                        <w:left w:val="none" w:sz="0" w:space="0" w:color="auto"/>
                        <w:bottom w:val="none" w:sz="0" w:space="0" w:color="auto"/>
                        <w:right w:val="none" w:sz="0" w:space="0" w:color="auto"/>
                      </w:divBdr>
                      <w:divsChild>
                        <w:div w:id="1411734469">
                          <w:marLeft w:val="0"/>
                          <w:marRight w:val="0"/>
                          <w:marTop w:val="0"/>
                          <w:marBottom w:val="0"/>
                          <w:divBdr>
                            <w:top w:val="none" w:sz="0" w:space="0" w:color="auto"/>
                            <w:left w:val="none" w:sz="0" w:space="0" w:color="auto"/>
                            <w:bottom w:val="none" w:sz="0" w:space="0" w:color="auto"/>
                            <w:right w:val="none" w:sz="0" w:space="0" w:color="auto"/>
                          </w:divBdr>
                        </w:div>
                        <w:div w:id="293680104">
                          <w:marLeft w:val="0"/>
                          <w:marRight w:val="0"/>
                          <w:marTop w:val="0"/>
                          <w:marBottom w:val="0"/>
                          <w:divBdr>
                            <w:top w:val="none" w:sz="0" w:space="0" w:color="auto"/>
                            <w:left w:val="none" w:sz="0" w:space="0" w:color="auto"/>
                            <w:bottom w:val="none" w:sz="0" w:space="0" w:color="auto"/>
                            <w:right w:val="none" w:sz="0" w:space="0" w:color="auto"/>
                          </w:divBdr>
                        </w:div>
                        <w:div w:id="19929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31379">
          <w:marLeft w:val="0"/>
          <w:marRight w:val="0"/>
          <w:marTop w:val="0"/>
          <w:marBottom w:val="0"/>
          <w:divBdr>
            <w:top w:val="none" w:sz="0" w:space="0" w:color="auto"/>
            <w:left w:val="none" w:sz="0" w:space="0" w:color="auto"/>
            <w:bottom w:val="none" w:sz="0" w:space="0" w:color="auto"/>
            <w:right w:val="none" w:sz="0" w:space="0" w:color="auto"/>
          </w:divBdr>
        </w:div>
      </w:divsChild>
    </w:div>
    <w:div w:id="1595699532">
      <w:bodyDiv w:val="1"/>
      <w:marLeft w:val="0"/>
      <w:marRight w:val="0"/>
      <w:marTop w:val="0"/>
      <w:marBottom w:val="0"/>
      <w:divBdr>
        <w:top w:val="none" w:sz="0" w:space="0" w:color="auto"/>
        <w:left w:val="none" w:sz="0" w:space="0" w:color="auto"/>
        <w:bottom w:val="none" w:sz="0" w:space="0" w:color="auto"/>
        <w:right w:val="none" w:sz="0" w:space="0" w:color="auto"/>
      </w:divBdr>
      <w:divsChild>
        <w:div w:id="644971965">
          <w:marLeft w:val="0"/>
          <w:marRight w:val="0"/>
          <w:marTop w:val="0"/>
          <w:marBottom w:val="0"/>
          <w:divBdr>
            <w:top w:val="none" w:sz="0" w:space="0" w:color="auto"/>
            <w:left w:val="none" w:sz="0" w:space="0" w:color="auto"/>
            <w:bottom w:val="none" w:sz="0" w:space="0" w:color="auto"/>
            <w:right w:val="none" w:sz="0" w:space="0" w:color="auto"/>
          </w:divBdr>
        </w:div>
        <w:div w:id="374084845">
          <w:marLeft w:val="0"/>
          <w:marRight w:val="0"/>
          <w:marTop w:val="0"/>
          <w:marBottom w:val="0"/>
          <w:divBdr>
            <w:top w:val="none" w:sz="0" w:space="0" w:color="auto"/>
            <w:left w:val="none" w:sz="0" w:space="0" w:color="auto"/>
            <w:bottom w:val="none" w:sz="0" w:space="0" w:color="auto"/>
            <w:right w:val="none" w:sz="0" w:space="0" w:color="auto"/>
          </w:divBdr>
          <w:divsChild>
            <w:div w:id="1226524831">
              <w:marLeft w:val="0"/>
              <w:marRight w:val="0"/>
              <w:marTop w:val="0"/>
              <w:marBottom w:val="0"/>
              <w:divBdr>
                <w:top w:val="none" w:sz="0" w:space="0" w:color="auto"/>
                <w:left w:val="none" w:sz="0" w:space="0" w:color="auto"/>
                <w:bottom w:val="none" w:sz="0" w:space="0" w:color="auto"/>
                <w:right w:val="none" w:sz="0" w:space="0" w:color="auto"/>
              </w:divBdr>
              <w:divsChild>
                <w:div w:id="64691070">
                  <w:marLeft w:val="0"/>
                  <w:marRight w:val="0"/>
                  <w:marTop w:val="0"/>
                  <w:marBottom w:val="0"/>
                  <w:divBdr>
                    <w:top w:val="none" w:sz="0" w:space="0" w:color="auto"/>
                    <w:left w:val="none" w:sz="0" w:space="0" w:color="auto"/>
                    <w:bottom w:val="none" w:sz="0" w:space="0" w:color="auto"/>
                    <w:right w:val="none" w:sz="0" w:space="0" w:color="auto"/>
                  </w:divBdr>
                  <w:divsChild>
                    <w:div w:id="105893854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327201198">
          <w:marLeft w:val="0"/>
          <w:marRight w:val="0"/>
          <w:marTop w:val="0"/>
          <w:marBottom w:val="0"/>
          <w:divBdr>
            <w:top w:val="none" w:sz="0" w:space="0" w:color="auto"/>
            <w:left w:val="none" w:sz="0" w:space="0" w:color="auto"/>
            <w:bottom w:val="none" w:sz="0" w:space="0" w:color="auto"/>
            <w:right w:val="none" w:sz="0" w:space="0" w:color="auto"/>
          </w:divBdr>
        </w:div>
      </w:divsChild>
    </w:div>
    <w:div w:id="1639993859">
      <w:bodyDiv w:val="1"/>
      <w:marLeft w:val="0"/>
      <w:marRight w:val="0"/>
      <w:marTop w:val="0"/>
      <w:marBottom w:val="0"/>
      <w:divBdr>
        <w:top w:val="none" w:sz="0" w:space="0" w:color="auto"/>
        <w:left w:val="none" w:sz="0" w:space="0" w:color="auto"/>
        <w:bottom w:val="none" w:sz="0" w:space="0" w:color="auto"/>
        <w:right w:val="none" w:sz="0" w:space="0" w:color="auto"/>
      </w:divBdr>
    </w:div>
    <w:div w:id="1689288108">
      <w:bodyDiv w:val="1"/>
      <w:marLeft w:val="0"/>
      <w:marRight w:val="0"/>
      <w:marTop w:val="0"/>
      <w:marBottom w:val="0"/>
      <w:divBdr>
        <w:top w:val="none" w:sz="0" w:space="0" w:color="auto"/>
        <w:left w:val="none" w:sz="0" w:space="0" w:color="auto"/>
        <w:bottom w:val="none" w:sz="0" w:space="0" w:color="auto"/>
        <w:right w:val="none" w:sz="0" w:space="0" w:color="auto"/>
      </w:divBdr>
      <w:divsChild>
        <w:div w:id="2032798135">
          <w:marLeft w:val="0"/>
          <w:marRight w:val="0"/>
          <w:marTop w:val="0"/>
          <w:marBottom w:val="0"/>
          <w:divBdr>
            <w:top w:val="none" w:sz="0" w:space="0" w:color="auto"/>
            <w:left w:val="none" w:sz="0" w:space="0" w:color="auto"/>
            <w:bottom w:val="none" w:sz="0" w:space="0" w:color="auto"/>
            <w:right w:val="none" w:sz="0" w:space="0" w:color="auto"/>
          </w:divBdr>
        </w:div>
        <w:div w:id="1001617732">
          <w:marLeft w:val="0"/>
          <w:marRight w:val="0"/>
          <w:marTop w:val="0"/>
          <w:marBottom w:val="0"/>
          <w:divBdr>
            <w:top w:val="none" w:sz="0" w:space="0" w:color="auto"/>
            <w:left w:val="none" w:sz="0" w:space="0" w:color="auto"/>
            <w:bottom w:val="none" w:sz="0" w:space="0" w:color="auto"/>
            <w:right w:val="none" w:sz="0" w:space="0" w:color="auto"/>
          </w:divBdr>
          <w:divsChild>
            <w:div w:id="356391909">
              <w:marLeft w:val="0"/>
              <w:marRight w:val="0"/>
              <w:marTop w:val="0"/>
              <w:marBottom w:val="0"/>
              <w:divBdr>
                <w:top w:val="none" w:sz="0" w:space="0" w:color="auto"/>
                <w:left w:val="none" w:sz="0" w:space="0" w:color="auto"/>
                <w:bottom w:val="none" w:sz="0" w:space="0" w:color="auto"/>
                <w:right w:val="none" w:sz="0" w:space="0" w:color="auto"/>
              </w:divBdr>
              <w:divsChild>
                <w:div w:id="2064014957">
                  <w:marLeft w:val="0"/>
                  <w:marRight w:val="0"/>
                  <w:marTop w:val="0"/>
                  <w:marBottom w:val="0"/>
                  <w:divBdr>
                    <w:top w:val="none" w:sz="0" w:space="0" w:color="auto"/>
                    <w:left w:val="none" w:sz="0" w:space="0" w:color="auto"/>
                    <w:bottom w:val="none" w:sz="0" w:space="0" w:color="auto"/>
                    <w:right w:val="none" w:sz="0" w:space="0" w:color="auto"/>
                  </w:divBdr>
                  <w:divsChild>
                    <w:div w:id="29668813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184976293">
          <w:marLeft w:val="0"/>
          <w:marRight w:val="0"/>
          <w:marTop w:val="0"/>
          <w:marBottom w:val="0"/>
          <w:divBdr>
            <w:top w:val="none" w:sz="0" w:space="0" w:color="auto"/>
            <w:left w:val="none" w:sz="0" w:space="0" w:color="auto"/>
            <w:bottom w:val="none" w:sz="0" w:space="0" w:color="auto"/>
            <w:right w:val="none" w:sz="0" w:space="0" w:color="auto"/>
          </w:divBdr>
        </w:div>
      </w:divsChild>
    </w:div>
    <w:div w:id="1798183042">
      <w:bodyDiv w:val="1"/>
      <w:marLeft w:val="0"/>
      <w:marRight w:val="0"/>
      <w:marTop w:val="0"/>
      <w:marBottom w:val="0"/>
      <w:divBdr>
        <w:top w:val="none" w:sz="0" w:space="0" w:color="auto"/>
        <w:left w:val="none" w:sz="0" w:space="0" w:color="auto"/>
        <w:bottom w:val="none" w:sz="0" w:space="0" w:color="auto"/>
        <w:right w:val="none" w:sz="0" w:space="0" w:color="auto"/>
      </w:divBdr>
      <w:divsChild>
        <w:div w:id="1935164989">
          <w:marLeft w:val="0"/>
          <w:marRight w:val="0"/>
          <w:marTop w:val="0"/>
          <w:marBottom w:val="0"/>
          <w:divBdr>
            <w:top w:val="none" w:sz="0" w:space="0" w:color="auto"/>
            <w:left w:val="none" w:sz="0" w:space="0" w:color="auto"/>
            <w:bottom w:val="none" w:sz="0" w:space="0" w:color="auto"/>
            <w:right w:val="none" w:sz="0" w:space="0" w:color="auto"/>
          </w:divBdr>
        </w:div>
        <w:div w:id="118644290">
          <w:marLeft w:val="0"/>
          <w:marRight w:val="0"/>
          <w:marTop w:val="0"/>
          <w:marBottom w:val="0"/>
          <w:divBdr>
            <w:top w:val="none" w:sz="0" w:space="0" w:color="auto"/>
            <w:left w:val="none" w:sz="0" w:space="0" w:color="auto"/>
            <w:bottom w:val="none" w:sz="0" w:space="0" w:color="auto"/>
            <w:right w:val="none" w:sz="0" w:space="0" w:color="auto"/>
          </w:divBdr>
          <w:divsChild>
            <w:div w:id="360513569">
              <w:marLeft w:val="0"/>
              <w:marRight w:val="0"/>
              <w:marTop w:val="0"/>
              <w:marBottom w:val="0"/>
              <w:divBdr>
                <w:top w:val="none" w:sz="0" w:space="0" w:color="auto"/>
                <w:left w:val="none" w:sz="0" w:space="0" w:color="auto"/>
                <w:bottom w:val="none" w:sz="0" w:space="0" w:color="auto"/>
                <w:right w:val="none" w:sz="0" w:space="0" w:color="auto"/>
              </w:divBdr>
              <w:divsChild>
                <w:div w:id="1442455798">
                  <w:marLeft w:val="0"/>
                  <w:marRight w:val="0"/>
                  <w:marTop w:val="0"/>
                  <w:marBottom w:val="0"/>
                  <w:divBdr>
                    <w:top w:val="none" w:sz="0" w:space="0" w:color="auto"/>
                    <w:left w:val="none" w:sz="0" w:space="0" w:color="auto"/>
                    <w:bottom w:val="none" w:sz="0" w:space="0" w:color="auto"/>
                    <w:right w:val="none" w:sz="0" w:space="0" w:color="auto"/>
                  </w:divBdr>
                  <w:divsChild>
                    <w:div w:id="68740966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977496331">
          <w:marLeft w:val="0"/>
          <w:marRight w:val="0"/>
          <w:marTop w:val="0"/>
          <w:marBottom w:val="0"/>
          <w:divBdr>
            <w:top w:val="none" w:sz="0" w:space="0" w:color="auto"/>
            <w:left w:val="none" w:sz="0" w:space="0" w:color="auto"/>
            <w:bottom w:val="none" w:sz="0" w:space="0" w:color="auto"/>
            <w:right w:val="none" w:sz="0" w:space="0" w:color="auto"/>
          </w:divBdr>
        </w:div>
      </w:divsChild>
    </w:div>
    <w:div w:id="1906187622">
      <w:bodyDiv w:val="1"/>
      <w:marLeft w:val="0"/>
      <w:marRight w:val="0"/>
      <w:marTop w:val="0"/>
      <w:marBottom w:val="0"/>
      <w:divBdr>
        <w:top w:val="none" w:sz="0" w:space="0" w:color="auto"/>
        <w:left w:val="none" w:sz="0" w:space="0" w:color="auto"/>
        <w:bottom w:val="none" w:sz="0" w:space="0" w:color="auto"/>
        <w:right w:val="none" w:sz="0" w:space="0" w:color="auto"/>
      </w:divBdr>
      <w:divsChild>
        <w:div w:id="1676762241">
          <w:marLeft w:val="0"/>
          <w:marRight w:val="0"/>
          <w:marTop w:val="0"/>
          <w:marBottom w:val="0"/>
          <w:divBdr>
            <w:top w:val="none" w:sz="0" w:space="0" w:color="auto"/>
            <w:left w:val="none" w:sz="0" w:space="0" w:color="auto"/>
            <w:bottom w:val="none" w:sz="0" w:space="0" w:color="auto"/>
            <w:right w:val="none" w:sz="0" w:space="0" w:color="auto"/>
          </w:divBdr>
        </w:div>
        <w:div w:id="1391419007">
          <w:marLeft w:val="0"/>
          <w:marRight w:val="0"/>
          <w:marTop w:val="0"/>
          <w:marBottom w:val="0"/>
          <w:divBdr>
            <w:top w:val="none" w:sz="0" w:space="0" w:color="auto"/>
            <w:left w:val="none" w:sz="0" w:space="0" w:color="auto"/>
            <w:bottom w:val="none" w:sz="0" w:space="0" w:color="auto"/>
            <w:right w:val="none" w:sz="0" w:space="0" w:color="auto"/>
          </w:divBdr>
          <w:divsChild>
            <w:div w:id="906719659">
              <w:marLeft w:val="0"/>
              <w:marRight w:val="0"/>
              <w:marTop w:val="0"/>
              <w:marBottom w:val="0"/>
              <w:divBdr>
                <w:top w:val="none" w:sz="0" w:space="0" w:color="auto"/>
                <w:left w:val="none" w:sz="0" w:space="0" w:color="auto"/>
                <w:bottom w:val="none" w:sz="0" w:space="0" w:color="auto"/>
                <w:right w:val="none" w:sz="0" w:space="0" w:color="auto"/>
              </w:divBdr>
              <w:divsChild>
                <w:div w:id="110327861">
                  <w:marLeft w:val="0"/>
                  <w:marRight w:val="0"/>
                  <w:marTop w:val="0"/>
                  <w:marBottom w:val="0"/>
                  <w:divBdr>
                    <w:top w:val="none" w:sz="0" w:space="0" w:color="auto"/>
                    <w:left w:val="none" w:sz="0" w:space="0" w:color="auto"/>
                    <w:bottom w:val="none" w:sz="0" w:space="0" w:color="auto"/>
                    <w:right w:val="none" w:sz="0" w:space="0" w:color="auto"/>
                  </w:divBdr>
                  <w:divsChild>
                    <w:div w:id="192394768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255631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olwanglu.github.com/pdf2htmlEX/demo/issue65_en.html" TargetMode="External"/><Relationship Id="rId18" Type="http://schemas.openxmlformats.org/officeDocument/2006/relationships/hyperlink" Target="https://github.com/coolwanglu/pdf2htmlEX/wiki/Browser-Requirements" TargetMode="External"/><Relationship Id="rId26" Type="http://schemas.openxmlformats.org/officeDocument/2006/relationships/hyperlink" Target="https://github.com/coolwanglu/pdf2htmlEX/wiki/Contribute" TargetMode="External"/><Relationship Id="rId39" Type="http://schemas.openxmlformats.org/officeDocument/2006/relationships/hyperlink" Target="https://github.com/coolwanglu/pdf2htmlEX/wiki/Comparison" TargetMode="External"/><Relationship Id="rId21" Type="http://schemas.openxmlformats.org/officeDocument/2006/relationships/hyperlink" Target="https://github.com/coolwanglu/pdf2htmlEX/wiki/Comparison" TargetMode="External"/><Relationship Id="rId34" Type="http://schemas.openxmlformats.org/officeDocument/2006/relationships/hyperlink" Target="https://twitter.com/coolwanglu" TargetMode="External"/><Relationship Id="rId42" Type="http://schemas.openxmlformats.org/officeDocument/2006/relationships/hyperlink" Target="https://github.com/coolwanglu/pdf2htmlEX/wiki/Comparison" TargetMode="External"/><Relationship Id="rId47" Type="http://schemas.openxmlformats.org/officeDocument/2006/relationships/hyperlink" Target="https://github.com/coolwanglu/pdf2htmlEX/wiki/Comparison" TargetMode="External"/><Relationship Id="rId50" Type="http://schemas.openxmlformats.org/officeDocument/2006/relationships/hyperlink" Target="https://github.com/coolwanglu/pdf2htmlEX/wiki/Comparison" TargetMode="External"/><Relationship Id="rId55" Type="http://schemas.openxmlformats.org/officeDocument/2006/relationships/hyperlink" Target="https://github.com/coolwanglu/fontforge/tree/tmp" TargetMode="External"/><Relationship Id="rId63" Type="http://schemas.openxmlformats.org/officeDocument/2006/relationships/hyperlink" Target="https://github.com/mxcl/homebrew/blob/master/Library/Formula/pdf2htmlex.rb" TargetMode="External"/><Relationship Id="rId68" Type="http://schemas.openxmlformats.org/officeDocument/2006/relationships/hyperlink" Target="mailto:rubypdf@gmail.com" TargetMode="External"/><Relationship Id="rId76" Type="http://schemas.openxmlformats.org/officeDocument/2006/relationships/hyperlink" Target="https://github.com/coolwanglu" TargetMode="External"/><Relationship Id="rId7" Type="http://schemas.openxmlformats.org/officeDocument/2006/relationships/hyperlink" Target="http://coolwanglu.github.com/pdf2htmlEX/demo/geneve.html" TargetMode="External"/><Relationship Id="rId71" Type="http://schemas.openxmlformats.org/officeDocument/2006/relationships/hyperlink" Target="http://soft.rubypdf.com/software/pdf2htmlex-windows-version" TargetMode="External"/><Relationship Id="rId2" Type="http://schemas.openxmlformats.org/officeDocument/2006/relationships/styles" Target="styles.xml"/><Relationship Id="rId16" Type="http://schemas.openxmlformats.org/officeDocument/2006/relationships/hyperlink" Target="http://files.cnblogs.com/phphuaibei/git%E6%90%AD%E5%BB%BA.pdf" TargetMode="External"/><Relationship Id="rId29" Type="http://schemas.openxmlformats.org/officeDocument/2006/relationships/hyperlink" Target="http://pdf2htmlex.blogspot.com/feeds/posts/default" TargetMode="External"/><Relationship Id="rId11" Type="http://schemas.openxmlformats.org/officeDocument/2006/relationships/hyperlink" Target="http://coolwanglu.github.com/pdf2htmlEX/demo/demo.html" TargetMode="External"/><Relationship Id="rId24" Type="http://schemas.openxmlformats.org/officeDocument/2006/relationships/hyperlink" Target="https://github.com/coolwanglu/pdf2htmlEX/wiki/Building" TargetMode="External"/><Relationship Id="rId32" Type="http://schemas.openxmlformats.org/officeDocument/2006/relationships/hyperlink" Target="https://groups.google.com/forum/" TargetMode="External"/><Relationship Id="rId37" Type="http://schemas.openxmlformats.org/officeDocument/2006/relationships/hyperlink" Target="http://jquery.com/" TargetMode="External"/><Relationship Id="rId40" Type="http://schemas.openxmlformats.org/officeDocument/2006/relationships/hyperlink" Target="https://github.com/coolwanglu/pdf2htmlEX/wiki/Comparison" TargetMode="External"/><Relationship Id="rId45" Type="http://schemas.openxmlformats.org/officeDocument/2006/relationships/hyperlink" Target="https://github.com/coolwanglu/pdf2htmlEX/wiki/Comparison" TargetMode="External"/><Relationship Id="rId53" Type="http://schemas.openxmlformats.org/officeDocument/2006/relationships/hyperlink" Target="http://oku.edu.mie-u.ac.jp/~okumura/texwiki/?pdf2htmlEX" TargetMode="External"/><Relationship Id="rId58" Type="http://schemas.openxmlformats.org/officeDocument/2006/relationships/hyperlink" Target="https://launchpad.net/~coolwanglu/+archive/pdf2htmlex" TargetMode="External"/><Relationship Id="rId66" Type="http://schemas.openxmlformats.org/officeDocument/2006/relationships/hyperlink" Target="mailto:iapain@iapa.in" TargetMode="External"/><Relationship Id="rId74" Type="http://schemas.openxmlformats.org/officeDocument/2006/relationships/hyperlink" Target="http://en.wikipedia.org/wiki/MIT_License" TargetMode="External"/><Relationship Id="rId79" Type="http://schemas.openxmlformats.org/officeDocument/2006/relationships/fontTable" Target="fontTable.xml"/><Relationship Id="rId5" Type="http://schemas.openxmlformats.org/officeDocument/2006/relationships/hyperlink" Target="https://travis-ci.org/coolwanglu/pdf2htmlEX" TargetMode="External"/><Relationship Id="rId61" Type="http://schemas.openxmlformats.org/officeDocument/2006/relationships/hyperlink" Target="mailto:arthur.titeica@gmail.com" TargetMode="External"/><Relationship Id="rId10" Type="http://schemas.openxmlformats.org/officeDocument/2006/relationships/hyperlink" Target="http://www.tug.org/texshowcase/cheat.pdf" TargetMode="External"/><Relationship Id="rId19" Type="http://schemas.openxmlformats.org/officeDocument/2006/relationships/hyperlink" Target="https://github.com/coolwanglu/pdf2htmlEX/wiki/Introduction" TargetMode="External"/><Relationship Id="rId31" Type="http://schemas.openxmlformats.org/officeDocument/2006/relationships/hyperlink" Target="https://github.com/coolwanglu/pdf2htmlEX/wiki" TargetMode="External"/><Relationship Id="rId44" Type="http://schemas.openxmlformats.org/officeDocument/2006/relationships/hyperlink" Target="https://github.com/coolwanglu/pdf2htmlEX/wiki/Comparison" TargetMode="External"/><Relationship Id="rId52" Type="http://schemas.openxmlformats.org/officeDocument/2006/relationships/hyperlink" Target="https://github.com/coolwanglu/pdf2htmlEX/wiki/Comparison" TargetMode="External"/><Relationship Id="rId60" Type="http://schemas.openxmlformats.org/officeDocument/2006/relationships/hyperlink" Target="https://aur.archlinux.org/packages.php?ID=62426" TargetMode="External"/><Relationship Id="rId65" Type="http://schemas.openxmlformats.org/officeDocument/2006/relationships/hyperlink" Target="https://github.com/iapain/pdf2htmlEX-macport" TargetMode="External"/><Relationship Id="rId73" Type="http://schemas.openxmlformats.org/officeDocument/2006/relationships/hyperlink" Target="http://gplv3.fsf.org/" TargetMode="External"/><Relationship Id="rId78" Type="http://schemas.openxmlformats.org/officeDocument/2006/relationships/hyperlink" Target="https://github.com/witwall/pdf2htmlEX" TargetMode="External"/><Relationship Id="rId4" Type="http://schemas.openxmlformats.org/officeDocument/2006/relationships/webSettings" Target="webSettings.xml"/><Relationship Id="rId9" Type="http://schemas.openxmlformats.org/officeDocument/2006/relationships/hyperlink" Target="http://coolwanglu.github.com/pdf2htmlEX/demo/cheat.html" TargetMode="External"/><Relationship Id="rId14" Type="http://schemas.openxmlformats.org/officeDocument/2006/relationships/hyperlink" Target="http://dl.fullcirclemagazine.org/issue65_en.pdf" TargetMode="External"/><Relationship Id="rId22" Type="http://schemas.openxmlformats.org/officeDocument/2006/relationships/hyperlink" Target="https://github.com/coolwanglu/pdf2htmlEX/wiki" TargetMode="External"/><Relationship Id="rId27" Type="http://schemas.openxmlformats.org/officeDocument/2006/relationships/hyperlink" Target="https://github.com/coolwanglu/pdf2htmlEX/wiki/FAQ" TargetMode="External"/><Relationship Id="rId30" Type="http://schemas.openxmlformats.org/officeDocument/2006/relationships/hyperlink" Target="mailto:pdf2htmlex@googlegroups.com" TargetMode="External"/><Relationship Id="rId35" Type="http://schemas.openxmlformats.org/officeDocument/2006/relationships/hyperlink" Target="http://poppler.freedesktop.org/" TargetMode="External"/><Relationship Id="rId43" Type="http://schemas.openxmlformats.org/officeDocument/2006/relationships/hyperlink" Target="https://github.com/coolwanglu/pdf2htmlEX/wiki/Comparison" TargetMode="External"/><Relationship Id="rId48" Type="http://schemas.openxmlformats.org/officeDocument/2006/relationships/hyperlink" Target="https://github.com/coolwanglu/pdf2htmlEX/wiki/Comparison" TargetMode="External"/><Relationship Id="rId56" Type="http://schemas.openxmlformats.org/officeDocument/2006/relationships/hyperlink" Target="https://github.com/coolwanglu/pdf2htmlEX/wiki/Limitations" TargetMode="External"/><Relationship Id="rId64" Type="http://schemas.openxmlformats.org/officeDocument/2006/relationships/hyperlink" Target="mailto:me@jamie.ly" TargetMode="External"/><Relationship Id="rId69" Type="http://schemas.openxmlformats.org/officeDocument/2006/relationships/hyperlink" Target="https://github.com/coolwanglu/pdf2htmlEX/wiki/Building" TargetMode="External"/><Relationship Id="rId77" Type="http://schemas.openxmlformats.org/officeDocument/2006/relationships/hyperlink" Target="https://github.com/coolwanglu/pdf2htmlEX" TargetMode="External"/><Relationship Id="rId8" Type="http://schemas.openxmlformats.org/officeDocument/2006/relationships/hyperlink" Target="https://github.com/raphink/geneve_1564/raw/master/geneve_1564.pdf" TargetMode="External"/><Relationship Id="rId51" Type="http://schemas.openxmlformats.org/officeDocument/2006/relationships/hyperlink" Target="https://github.com/coolwanglu/pdf2htmlEX/wiki/Comparison" TargetMode="External"/><Relationship Id="rId72" Type="http://schemas.openxmlformats.org/officeDocument/2006/relationships/hyperlink" Target="http://jquery.com/"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citeseerx.ist.psu.edu/viewdoc/download?doi=10.1.1.148.349&amp;rep=rep1&amp;type=pdf" TargetMode="External"/><Relationship Id="rId17" Type="http://schemas.openxmlformats.org/officeDocument/2006/relationships/hyperlink" Target="https://github.com/coolwanglu/pdf2htmlEX/wiki/UploadDemo" TargetMode="External"/><Relationship Id="rId25" Type="http://schemas.openxmlformats.org/officeDocument/2006/relationships/hyperlink" Target="https://github.com/coolwanglu/pdf2htmlEX/wiki/QuickStart" TargetMode="External"/><Relationship Id="rId33" Type="http://schemas.openxmlformats.org/officeDocument/2006/relationships/hyperlink" Target="mailto:coolwanglu@gmail.com" TargetMode="External"/><Relationship Id="rId38" Type="http://schemas.openxmlformats.org/officeDocument/2006/relationships/hyperlink" Target="http://code.google.com/p/mactype/" TargetMode="External"/><Relationship Id="rId46" Type="http://schemas.openxmlformats.org/officeDocument/2006/relationships/hyperlink" Target="https://github.com/coolwanglu/pdf2htmlEX/wiki/Comparison" TargetMode="External"/><Relationship Id="rId59" Type="http://schemas.openxmlformats.org/officeDocument/2006/relationships/hyperlink" Target="mailto:coolwanglu@gmail.com" TargetMode="External"/><Relationship Id="rId67" Type="http://schemas.openxmlformats.org/officeDocument/2006/relationships/hyperlink" Target="http://soft.rubypdf.com/software/pdf2htmlex-windows-verion" TargetMode="External"/><Relationship Id="rId20" Type="http://schemas.openxmlformats.org/officeDocument/2006/relationships/hyperlink" Target="https://github.com/coolwanglu/pdf2htmlEX/wiki/Feature-List" TargetMode="External"/><Relationship Id="rId41" Type="http://schemas.openxmlformats.org/officeDocument/2006/relationships/hyperlink" Target="https://github.com/coolwanglu/pdf2htmlEX/wiki/Comparison" TargetMode="External"/><Relationship Id="rId54" Type="http://schemas.openxmlformats.org/officeDocument/2006/relationships/hyperlink" Target="https://github.com/fontforge/fontforge/issues/465" TargetMode="External"/><Relationship Id="rId62" Type="http://schemas.openxmlformats.org/officeDocument/2006/relationships/hyperlink" Target="http://gpo.zugaina.org/app-text/pdf2htmlex" TargetMode="External"/><Relationship Id="rId70" Type="http://schemas.openxmlformats.org/officeDocument/2006/relationships/hyperlink" Target="http://soft.rubypdf.com/software/pdf2htmlex-windows-version" TargetMode="External"/><Relationship Id="rId75" Type="http://schemas.openxmlformats.org/officeDocument/2006/relationships/hyperlink" Target="http://soft.rubypdf.com/software/pdf2htmlex-windows-verion/attachment/pdf2htmlex-v0-9-win32-static"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coolwanglu.github.com/pdf2htmlEX/demo/chn.html" TargetMode="External"/><Relationship Id="rId23" Type="http://schemas.openxmlformats.org/officeDocument/2006/relationships/hyperlink" Target="https://github.com/coolwanglu/pdf2htmlEX/wiki/Download" TargetMode="External"/><Relationship Id="rId28" Type="http://schemas.openxmlformats.org/officeDocument/2006/relationships/hyperlink" Target="http://pdf2htmlex.blogspot.com/" TargetMode="External"/><Relationship Id="rId36" Type="http://schemas.openxmlformats.org/officeDocument/2006/relationships/hyperlink" Target="http://fontforge.org/" TargetMode="External"/><Relationship Id="rId49" Type="http://schemas.openxmlformats.org/officeDocument/2006/relationships/hyperlink" Target="https://github.com/coolwanglu/pdf2htmlEX/wiki/Comparison" TargetMode="External"/><Relationship Id="rId57" Type="http://schemas.openxmlformats.org/officeDocument/2006/relationships/hyperlink" Target="https://github.com/coolwanglu/pdf2htmlEX/wiki/Browser-Requirement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4750</Words>
  <Characters>27079</Characters>
  <Application>Microsoft Office Word</Application>
  <DocSecurity>0</DocSecurity>
  <Lines>225</Lines>
  <Paragraphs>63</Paragraphs>
  <ScaleCrop>false</ScaleCrop>
  <Company/>
  <LinksUpToDate>false</LinksUpToDate>
  <CharactersWithSpaces>31766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vulcan</dc:creator>
  <cp:keywords/>
  <dc:description/>
  <cp:lastModifiedBy>vulcan</cp:lastModifiedBy>
  <cp:revision>4</cp:revision>
  <dcterms:created xsi:type="dcterms:W3CDTF">2013-08-15T17:01:00Z</dcterms:created>
  <dcterms:modified xsi:type="dcterms:W3CDTF">2013-09-08T17:07:00Z</dcterms:modified>
</cp:coreProperties>
</file>